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EB6D2E9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DS0010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0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FINAL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0701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6CA7E8E9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08A78CD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218AC92A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B887491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00CA35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8B6E93E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77F3724" w:rsidR="000B2572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201A998" w:rsidR="000B2572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12291975" w:rsidR="00081CE7" w:rsidRDefault="006117F0" w:rsidP="007B5581">
      <w:pPr>
        <w:spacing w:after="160" w:line="259" w:lineRule="auto"/>
      </w:pPr>
      <w:r>
        <w:t xml:space="preserve">( </w:t>
      </w:r>
      <w:r w:rsidR="00B72C70">
        <w:t xml:space="preserve">25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AA0E6D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AA0E6D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AA0E6D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AA0E6D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697A993" w:rsidR="00A60409" w:rsidRPr="00C37152" w:rsidRDefault="00E65CF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0DA7D69F" w:rsidR="00A60409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3ED070C4" w:rsidR="006A21E3" w:rsidRDefault="0061547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5D82E84B" w14:textId="24102EB5" w:rsidR="0061547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BDCACE6" w14:textId="497B8B5F" w:rsidR="0061547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Flood”</w:t>
            </w:r>
          </w:p>
          <w:p w14:paraId="62E983D5" w14:textId="2E659E49" w:rsidR="002C1356" w:rsidRDefault="002C135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Orientation Value = 90</w:t>
            </w:r>
            <w:r w:rsidR="006B1A8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0B763383" w14:textId="4736EB3A" w:rsidR="006B1A8D" w:rsidRDefault="006B1A8D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2444E905" w14:textId="77777777" w:rsidR="002C1356" w:rsidRDefault="002C1356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02AC1CF1" w14:textId="77777777" w:rsidR="002C1356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FDEFEE7" w14:textId="567BCB50" w:rsidR="002C1356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Display name = ”Tidal Stream – </w:t>
            </w:r>
            <w:r w:rsidR="006B1A8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Uncertain Direction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33D0E6F" w14:textId="77777777" w:rsidR="006B1A8D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785F7C35" w14:textId="5F3CB826" w:rsid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022CECD4" w14:textId="7055C395" w:rsid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Ebb”</w:t>
            </w:r>
          </w:p>
          <w:p w14:paraId="10861FF7" w14:textId="0B7D9DB2" w:rsid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Orientation Value = </w:t>
            </w:r>
            <w:r w:rsidR="000C12C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24CF5112" w14:textId="0871C323" w:rsidR="006B1A8D" w:rsidRP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01458B90" w14:textId="5789EE5E" w:rsidR="00615475" w:rsidRDefault="006B1A8D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618A6B02" w14:textId="5AD3DBC6" w:rsid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6697644A" w14:textId="77777777" w:rsidR="006B1A8D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0CA30F87" w14:textId="323DC343" w:rsidR="006B1A8D" w:rsidRPr="006B1A8D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BF2055A" w:rsidR="00B56A3A" w:rsidRPr="00C37152" w:rsidRDefault="00AA0E6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4E459069" w:rsidR="00B56A3A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77777777" w:rsidR="009739FA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12C4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06ADE066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“Current non-gravitational”</w:t>
            </w:r>
          </w:p>
          <w:p w14:paraId="7D8F5267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1B8A29E8" w14:textId="290BCC06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2906955A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7C9C7882" w14:textId="77777777" w:rsidR="000C12C4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12C4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9C8008D" w14:textId="182917E8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“Current non-gravitational intermittent”</w:t>
            </w:r>
          </w:p>
          <w:p w14:paraId="28C9D54D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6208A7AA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0E95B4CA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611F0655" w14:textId="77777777" w:rsid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5 (intermittent)</w:t>
            </w:r>
          </w:p>
          <w:p w14:paraId="2EBC8947" w14:textId="77777777" w:rsidR="000C12C4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12C4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631A483" w14:textId="5D8FC91C" w:rsidR="000C12C4" w:rsidRP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“Current non-gravitational uncertain”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70EB578" w:rsidR="000C7725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40E4EE55" w:rsidR="000C7725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9EDC7E" w14:textId="39CCF488" w:rsidR="000C7725" w:rsidRDefault="007C03FF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(point)</w:t>
            </w:r>
          </w:p>
          <w:p w14:paraId="06CDD762" w14:textId="1761250A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“Breakers”</w:t>
            </w:r>
          </w:p>
          <w:p w14:paraId="04D6B5CC" w14:textId="652DD0ED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(Breakers)</w:t>
            </w:r>
          </w:p>
          <w:p w14:paraId="21ADAD19" w14:textId="77777777" w:rsidR="007C03FF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(point)</w:t>
            </w:r>
          </w:p>
          <w:p w14:paraId="1ED651B4" w14:textId="40A9B0D0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“Eddies”</w:t>
            </w:r>
          </w:p>
          <w:p w14:paraId="1F093405" w14:textId="51D3D9AA" w:rsidR="007C03FF" w:rsidRPr="004746D7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(Eddies)</w:t>
            </w:r>
          </w:p>
          <w:p w14:paraId="3F1D5E30" w14:textId="77777777" w:rsidR="007C03FF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(point)</w:t>
            </w:r>
          </w:p>
          <w:p w14:paraId="64B31E05" w14:textId="015C229B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“Overfalls”</w:t>
            </w:r>
          </w:p>
          <w:p w14:paraId="469383B4" w14:textId="5A4F7E3B" w:rsidR="007C03FF" w:rsidRPr="004746D7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(Overfalls)</w:t>
            </w:r>
          </w:p>
          <w:p w14:paraId="24305AB9" w14:textId="77777777" w:rsidR="007C03FF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(point)</w:t>
            </w:r>
          </w:p>
          <w:p w14:paraId="6E1525E0" w14:textId="3628BDDC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“Tide Rips”</w:t>
            </w:r>
          </w:p>
          <w:p w14:paraId="3C5AE4D5" w14:textId="590A78F9" w:rsidR="007C03FF" w:rsidRPr="004746D7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(Tide Rips)</w:t>
            </w:r>
          </w:p>
          <w:p w14:paraId="06098CEF" w14:textId="77777777" w:rsidR="007C03FF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(point)</w:t>
            </w:r>
          </w:p>
          <w:p w14:paraId="3770603A" w14:textId="4BB7B4FD" w:rsidR="007C03FF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“Bombora”</w:t>
            </w:r>
          </w:p>
          <w:p w14:paraId="6D285BC5" w14:textId="5072E68A" w:rsidR="007C03FF" w:rsidRPr="004746D7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5 (Bombora)</w:t>
            </w:r>
          </w:p>
          <w:p w14:paraId="51D734EA" w14:textId="76000D0C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(curve)</w:t>
            </w:r>
          </w:p>
          <w:p w14:paraId="4815D331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“Breakers”</w:t>
            </w:r>
          </w:p>
          <w:p w14:paraId="0853E502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(Breakers)</w:t>
            </w:r>
          </w:p>
          <w:p w14:paraId="158527EA" w14:textId="292D6449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(curve)</w:t>
            </w:r>
          </w:p>
          <w:p w14:paraId="3058F99A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“Eddies”</w:t>
            </w:r>
          </w:p>
          <w:p w14:paraId="606C4842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(Eddies)</w:t>
            </w:r>
          </w:p>
          <w:p w14:paraId="351CF879" w14:textId="45C08A6B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(curve)</w:t>
            </w:r>
          </w:p>
          <w:p w14:paraId="33751466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“Overfalls”</w:t>
            </w:r>
          </w:p>
          <w:p w14:paraId="2D9C49C0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(Overfalls)</w:t>
            </w:r>
          </w:p>
          <w:p w14:paraId="5FC6032B" w14:textId="3A178579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(curve)</w:t>
            </w:r>
          </w:p>
          <w:p w14:paraId="4A748035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“Tide Rips”</w:t>
            </w:r>
          </w:p>
          <w:p w14:paraId="72674732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(Tide Rips)</w:t>
            </w:r>
          </w:p>
          <w:p w14:paraId="7F23301D" w14:textId="6E63FB0B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(curve)</w:t>
            </w:r>
          </w:p>
          <w:p w14:paraId="03F9B88F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“Bombora”</w:t>
            </w:r>
          </w:p>
          <w:p w14:paraId="1E29E858" w14:textId="30B60ECE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5 (Bombora)</w:t>
            </w:r>
          </w:p>
          <w:p w14:paraId="3169F829" w14:textId="2C776491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(area)</w:t>
            </w:r>
          </w:p>
          <w:p w14:paraId="4961FF0E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“Breakers”</w:t>
            </w:r>
          </w:p>
          <w:p w14:paraId="4F82A4D6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(Breakers)</w:t>
            </w:r>
          </w:p>
          <w:p w14:paraId="61FA7D08" w14:textId="1088FC9F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(area)</w:t>
            </w:r>
          </w:p>
          <w:p w14:paraId="619B8D32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“Eddies”</w:t>
            </w:r>
          </w:p>
          <w:p w14:paraId="2784A995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(Eddies)</w:t>
            </w:r>
          </w:p>
          <w:p w14:paraId="276A7A9E" w14:textId="0BB04629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(area)</w:t>
            </w:r>
          </w:p>
          <w:p w14:paraId="3AEECFCC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“Overfalls”</w:t>
            </w:r>
          </w:p>
          <w:p w14:paraId="76A69B20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(Overfalls)</w:t>
            </w:r>
          </w:p>
          <w:p w14:paraId="709A088B" w14:textId="4701B388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(area)</w:t>
            </w:r>
          </w:p>
          <w:p w14:paraId="6046A851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“Tide Rips”</w:t>
            </w:r>
          </w:p>
          <w:p w14:paraId="11B413F4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1 (Tide Rips)</w:t>
            </w:r>
          </w:p>
          <w:p w14:paraId="446E3A07" w14:textId="423AEB0C" w:rsidR="001C56AB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Turbulence (area)</w:t>
            </w:r>
          </w:p>
          <w:p w14:paraId="53B4F5D5" w14:textId="77777777" w:rsidR="001C56AB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“Bombora”</w:t>
            </w:r>
          </w:p>
          <w:p w14:paraId="6047DDAB" w14:textId="77777777" w:rsidR="001C56AB" w:rsidRPr="004746D7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water turbulence = 5 (Bombora)</w:t>
            </w:r>
          </w:p>
          <w:p w14:paraId="5362C768" w14:textId="77777777" w:rsidR="001C56AB" w:rsidRPr="001C56AB" w:rsidRDefault="001C56AB" w:rsidP="001C56A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9B50C82" w14:textId="77777777" w:rsidR="007C03FF" w:rsidRPr="001C56AB" w:rsidRDefault="007C03FF" w:rsidP="001C56A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016CCC9" w:rsidR="002E6058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81E92A3" w:rsidR="002E6058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00BBFB3F" w:rsidR="002E6058" w:rsidRDefault="00DD12B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Panel Data (Point)</w:t>
            </w:r>
          </w:p>
          <w:p w14:paraId="35EF3D2A" w14:textId="06E38C10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“Tidal Stream Panel Data – Point”)</w:t>
            </w:r>
          </w:p>
          <w:p w14:paraId="46A260A0" w14:textId="7ECCB652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>
              <w:rPr>
                <w:rFonts w:eastAsia="Times New Roman" w:cstheme="minorHAnsi"/>
                <w:sz w:val="20"/>
                <w:szCs w:val="20"/>
              </w:rPr>
              <w:t>o</w:t>
            </w:r>
            <w:r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C55FF06" w14:textId="7A4739CF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Station number = 0014</w:t>
            </w:r>
          </w:p>
          <w:p w14:paraId="1981AE7E" w14:textId="1A30B565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59ABAA0C" w14:textId="73865FE5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7B6B64F3" w14:textId="69D0255E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519C9C2" w14:textId="2CBD762D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FACCBAA" w14:textId="3C819E31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539E9970" w14:textId="7B958318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E5EC904" w14:textId="77777777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24FB19A" w14:textId="75C78021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265D4A26" w14:textId="59F3FE39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3F2482D" w14:textId="6766D0FF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-5</w:t>
            </w:r>
          </w:p>
          <w:p w14:paraId="792F04D4" w14:textId="77777777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BD92F7B" w14:textId="6B507FA6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5FF3BE6" w14:textId="3DB55BDA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5BA9EBED" w14:textId="787BB3DA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5E369775" w14:textId="77777777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F5D456F" w14:textId="6748E71E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83DAA4F" w14:textId="31F2277E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20BB83A0" w14:textId="4A3DAC4C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2D74E73" w14:textId="77777777" w:rsidR="00DD12B6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48E988D7" w14:textId="7BBD3C28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</w:t>
            </w:r>
            <w:r w:rsidR="00B95723">
              <w:rPr>
                <w:rFonts w:eastAsia="Times New Roman" w:cstheme="minorHAnsi"/>
                <w:sz w:val="20"/>
                <w:szCs w:val="20"/>
              </w:rPr>
              <w:t>47</w:t>
            </w:r>
          </w:p>
          <w:p w14:paraId="42336BB5" w14:textId="096CCD84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0.7</w:t>
            </w:r>
          </w:p>
          <w:p w14:paraId="49B7E328" w14:textId="404626CD" w:rsidR="00DD12B6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4756CDDF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824AFC3" w14:textId="3CF20A60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6277BE2E" w14:textId="28AF9580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26C7CB98" w14:textId="28D7DA4E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889B13" w14:textId="11B2F63E" w:rsidR="00B95723" w:rsidRDefault="00B95723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Panel Data (Area)</w:t>
            </w:r>
          </w:p>
          <w:p w14:paraId="60B1F441" w14:textId="311F0B61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“Tidal Stream Panel Data – Area”)</w:t>
            </w:r>
          </w:p>
          <w:p w14:paraId="25F43EFA" w14:textId="31765465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>
              <w:rPr>
                <w:rFonts w:eastAsia="Times New Roman" w:cstheme="minorHAnsi"/>
                <w:sz w:val="20"/>
                <w:szCs w:val="20"/>
              </w:rPr>
              <w:t>o</w:t>
            </w:r>
            <w:r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620BCBC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Station number = 0014</w:t>
            </w:r>
          </w:p>
          <w:p w14:paraId="50F54FD0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6E03BE65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20AC0EBF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3BE7827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3D141D93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47BF6D17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5C8D949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55447566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3E58A684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9F8F556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Time relative to tide = -5</w:t>
            </w:r>
          </w:p>
          <w:p w14:paraId="0EE8C6DA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3214E2C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FC0B191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1E6901BD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3D745F17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470CE5F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6A9E442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1EA69856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82EE558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A215376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347</w:t>
            </w:r>
          </w:p>
          <w:p w14:paraId="2B8B9E53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0.7</w:t>
            </w:r>
          </w:p>
          <w:p w14:paraId="2645A26E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58752C5A" w14:textId="77777777" w:rsidR="00B95723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22336318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286D66DD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080FE948" w14:textId="77777777" w:rsidR="00B95723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1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3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1"/>
  </w:num>
  <w:num w:numId="2" w16cid:durableId="1705247044">
    <w:abstractNumId w:val="20"/>
  </w:num>
  <w:num w:numId="3" w16cid:durableId="596795816">
    <w:abstractNumId w:val="13"/>
  </w:num>
  <w:num w:numId="4" w16cid:durableId="1793396925">
    <w:abstractNumId w:val="1"/>
  </w:num>
  <w:num w:numId="5" w16cid:durableId="1642688088">
    <w:abstractNumId w:val="18"/>
  </w:num>
  <w:num w:numId="6" w16cid:durableId="104423781">
    <w:abstractNumId w:val="25"/>
  </w:num>
  <w:num w:numId="7" w16cid:durableId="197552784">
    <w:abstractNumId w:val="22"/>
  </w:num>
  <w:num w:numId="8" w16cid:durableId="829364878">
    <w:abstractNumId w:val="24"/>
  </w:num>
  <w:num w:numId="9" w16cid:durableId="2086954836">
    <w:abstractNumId w:val="10"/>
  </w:num>
  <w:num w:numId="10" w16cid:durableId="1257398568">
    <w:abstractNumId w:val="23"/>
  </w:num>
  <w:num w:numId="11" w16cid:durableId="538666908">
    <w:abstractNumId w:val="14"/>
  </w:num>
  <w:num w:numId="12" w16cid:durableId="1418870682">
    <w:abstractNumId w:val="12"/>
  </w:num>
  <w:num w:numId="13" w16cid:durableId="1415516378">
    <w:abstractNumId w:val="9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5"/>
  </w:num>
  <w:num w:numId="19" w16cid:durableId="1032878300">
    <w:abstractNumId w:val="8"/>
  </w:num>
  <w:num w:numId="20" w16cid:durableId="715005890">
    <w:abstractNumId w:val="17"/>
  </w:num>
  <w:num w:numId="21" w16cid:durableId="161504981">
    <w:abstractNumId w:val="6"/>
  </w:num>
  <w:num w:numId="22" w16cid:durableId="2127458514">
    <w:abstractNumId w:val="19"/>
  </w:num>
  <w:num w:numId="23" w16cid:durableId="1564486706">
    <w:abstractNumId w:val="7"/>
  </w:num>
  <w:num w:numId="24" w16cid:durableId="1116288482">
    <w:abstractNumId w:val="21"/>
  </w:num>
  <w:num w:numId="25" w16cid:durableId="714698433">
    <w:abstractNumId w:val="16"/>
  </w:num>
  <w:num w:numId="26" w16cid:durableId="1005667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DC7"/>
    <w:rsid w:val="00B10B2D"/>
    <w:rsid w:val="00B11CBF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65CF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3afcca85-626d-40cf-8493-15e01d150ad7"/>
    <ds:schemaRef ds:uri="http://schemas.openxmlformats.org/package/2006/metadata/core-properties"/>
    <ds:schemaRef ds:uri="a5de893b-c722-4ec2-8e11-ead4310e3e9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12</cp:revision>
  <dcterms:created xsi:type="dcterms:W3CDTF">2022-06-30T13:15:00Z</dcterms:created>
  <dcterms:modified xsi:type="dcterms:W3CDTF">2022-07-06T09:21:00Z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