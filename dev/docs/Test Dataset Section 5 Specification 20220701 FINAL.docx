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0CB1252" w:rsidR="003351ED" w:rsidRPr="00A735D2" w:rsidRDefault="00C236F7" w:rsidP="00A735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A735D2">
        <w:rPr>
          <w:b/>
          <w:color w:val="000000" w:themeColor="text1"/>
          <w:sz w:val="28"/>
          <w:szCs w:val="28"/>
        </w:rPr>
        <w:t>101</w:t>
      </w:r>
      <w:r w:rsidR="00767B16" w:rsidRPr="00A735D2">
        <w:rPr>
          <w:b/>
          <w:color w:val="000000" w:themeColor="text1"/>
          <w:sz w:val="28"/>
          <w:szCs w:val="28"/>
        </w:rPr>
        <w:t>AA</w:t>
      </w:r>
      <w:r w:rsidR="00735500" w:rsidRPr="00A735D2">
        <w:rPr>
          <w:b/>
          <w:color w:val="000000" w:themeColor="text1"/>
          <w:sz w:val="28"/>
          <w:szCs w:val="28"/>
        </w:rPr>
        <w:t>00</w:t>
      </w:r>
      <w:r w:rsidR="00960602">
        <w:rPr>
          <w:b/>
          <w:color w:val="000000" w:themeColor="text1"/>
          <w:sz w:val="28"/>
          <w:szCs w:val="28"/>
        </w:rPr>
        <w:t>DS</w:t>
      </w:r>
      <w:r w:rsidR="0025311C">
        <w:rPr>
          <w:b/>
          <w:color w:val="000000" w:themeColor="text1"/>
          <w:sz w:val="28"/>
          <w:szCs w:val="28"/>
        </w:rPr>
        <w:t>0</w:t>
      </w:r>
      <w:r w:rsidR="00A735D2" w:rsidRPr="00A735D2">
        <w:rPr>
          <w:b/>
          <w:color w:val="000000" w:themeColor="text1"/>
          <w:sz w:val="28"/>
          <w:szCs w:val="28"/>
        </w:rPr>
        <w:t>005</w:t>
      </w:r>
      <w:r w:rsidR="007E4D2B" w:rsidRPr="00A735D2">
        <w:rPr>
          <w:b/>
          <w:color w:val="000000" w:themeColor="text1"/>
          <w:sz w:val="28"/>
          <w:szCs w:val="28"/>
        </w:rPr>
        <w:t xml:space="preserve"> – Dataset 00</w:t>
      </w:r>
      <w:r w:rsidR="00CF718E" w:rsidRPr="00A735D2">
        <w:rPr>
          <w:b/>
          <w:color w:val="000000" w:themeColor="text1"/>
          <w:sz w:val="28"/>
          <w:szCs w:val="28"/>
        </w:rPr>
        <w:t>5</w:t>
      </w:r>
      <w:r w:rsidR="006F31A7" w:rsidRPr="00A735D2">
        <w:rPr>
          <w:b/>
          <w:color w:val="000000" w:themeColor="text1"/>
          <w:sz w:val="28"/>
          <w:szCs w:val="28"/>
        </w:rPr>
        <w:t xml:space="preserve"> (</w:t>
      </w:r>
      <w:r w:rsidR="004E39D6">
        <w:rPr>
          <w:b/>
          <w:color w:val="000000" w:themeColor="text1"/>
          <w:sz w:val="28"/>
          <w:szCs w:val="28"/>
        </w:rPr>
        <w:t xml:space="preserve">FINAL </w:t>
      </w:r>
      <w:r w:rsidR="006F31A7" w:rsidRPr="00A735D2">
        <w:rPr>
          <w:b/>
          <w:color w:val="000000" w:themeColor="text1"/>
          <w:sz w:val="28"/>
          <w:szCs w:val="28"/>
        </w:rPr>
        <w:t>20220</w:t>
      </w:r>
      <w:r w:rsidR="00E57E6C">
        <w:rPr>
          <w:b/>
          <w:color w:val="000000" w:themeColor="text1"/>
          <w:sz w:val="28"/>
          <w:szCs w:val="28"/>
        </w:rPr>
        <w:t>7</w:t>
      </w:r>
      <w:r w:rsidR="00A735D2">
        <w:rPr>
          <w:b/>
          <w:color w:val="000000" w:themeColor="text1"/>
          <w:sz w:val="28"/>
          <w:szCs w:val="28"/>
        </w:rPr>
        <w:t>0</w:t>
      </w:r>
      <w:r w:rsidR="00E57E6C">
        <w:rPr>
          <w:b/>
          <w:color w:val="000000" w:themeColor="text1"/>
          <w:sz w:val="28"/>
          <w:szCs w:val="28"/>
        </w:rPr>
        <w:t>1</w:t>
      </w:r>
      <w:r w:rsidR="006F31A7" w:rsidRPr="00A735D2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1B9B6B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2CCFA3A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Coastline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514B16F3" w:rsidR="00B6653F" w:rsidRPr="009739FA" w:rsidRDefault="007510A2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A967E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196BB2D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Area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85DE2A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9AB3F14" w:rsidR="00B6653F" w:rsidRPr="009739FA" w:rsidRDefault="00FE27D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Elevation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34190B" w:rsidR="000B2572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A46BEC" w:rsidR="000B2572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River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BB51F28" w:rsidR="000B2572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D103CB5" w:rsidR="000B2572" w:rsidRPr="009739FA" w:rsidRDefault="000B257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Rapids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C56095D" w:rsidR="00B56A3A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1D069F" w:rsidR="00A4486F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Waterfall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CF718E" w:rsidRPr="00914AC3" w14:paraId="5054E7EE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246EF396" w:rsidR="00CF718E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6C86E824" w:rsidR="00CF718E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Lake</w:t>
            </w:r>
            <w:r w:rsidR="00A65A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A0A7" w14:textId="0FFF95D8" w:rsidR="00CF718E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F00C8D" w:rsidRPr="00914AC3" w14:paraId="701A512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71B5F5C9" w:rsidR="00F00C8D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12088653" w:rsidR="00F00C8D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Region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AA15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A2A6B" w14:textId="674BD144" w:rsidR="00F00C8D" w:rsidRPr="009739FA" w:rsidRDefault="008F157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8C54EA" w:rsidRPr="00914AC3" w14:paraId="3B16920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7879DEA" w:rsidR="008C54EA" w:rsidRPr="009739FA" w:rsidRDefault="008C54EA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5D7B11E4" w:rsidR="008C54E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Vegetation</w:t>
            </w:r>
            <w:r w:rsidR="0070459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8993" w14:textId="7156DDF6" w:rsidR="008C54EA" w:rsidRPr="009739FA" w:rsidRDefault="00AA1536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6792266C" w14:textId="52809E3A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2745504E" w:rsidR="00B56A3A" w:rsidRPr="009739FA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0BBEB344" w:rsidR="00B56A3A" w:rsidRPr="009739F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Ice Area</w:t>
            </w:r>
            <w:r w:rsidR="00B94D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2EDD7" w14:textId="2DEFEFAD" w:rsidR="00B56A3A" w:rsidRPr="009739FA" w:rsidRDefault="00B94DD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36FBF0CB" w14:textId="41AB119E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40074DB5" w:rsidR="00B56A3A" w:rsidRPr="00A75011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750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49526C5C" w:rsidR="00B56A3A" w:rsidRPr="00A75011" w:rsidRDefault="00CF718E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0" w:name="_Toc260134178"/>
            <w:bookmarkStart w:id="1" w:name="_Toc260142513"/>
            <w:bookmarkStart w:id="2" w:name="_Toc522284123"/>
            <w:bookmarkStart w:id="3" w:name="_Toc65374145"/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 w:rsidR="00B94DDA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bookmarkEnd w:id="0"/>
            <w:bookmarkEnd w:id="1"/>
            <w:bookmarkEnd w:id="2"/>
            <w:bookmarkEnd w:id="3"/>
            <w:r w:rsidR="00C66911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6117F0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FC34C" w14:textId="48544A39" w:rsidR="00B56A3A" w:rsidRPr="00CE1B74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6117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213FD852" w14:textId="6F841FD6" w:rsidTr="131AA824">
        <w:trPr>
          <w:trHeight w:val="48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72EEA1DA" w:rsidR="00B56A3A" w:rsidRPr="009739FA" w:rsidRDefault="0061520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500121BF" w:rsidR="00B56A3A" w:rsidRPr="009739FA" w:rsidRDefault="00BC73B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4" w:name="_Toc260134183"/>
            <w:bookmarkStart w:id="5" w:name="_Toc260142517"/>
            <w:bookmarkStart w:id="6" w:name="_Toc522284126"/>
            <w:bookmarkStart w:id="7" w:name="_Toc65374148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Slope </w:t>
            </w:r>
            <w:r w:rsidR="00B94DD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opline</w:t>
            </w:r>
            <w:bookmarkEnd w:id="4"/>
            <w:bookmarkEnd w:id="5"/>
            <w:bookmarkEnd w:id="6"/>
            <w:bookmarkEnd w:id="7"/>
            <w:r w:rsidR="00FB45D3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E6D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63DCB" w14:textId="6D113612" w:rsidR="00B56A3A" w:rsidRPr="009739FA" w:rsidRDefault="00801857" w:rsidP="00801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4BB6A5C4" w14:textId="623D61B2" w:rsidTr="131AA824">
        <w:trPr>
          <w:trHeight w:val="45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600D55EF" w:rsidR="00B56A3A" w:rsidRPr="009739FA" w:rsidRDefault="00DD383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6677" w14:textId="11B0433B" w:rsidR="00B56A3A" w:rsidRPr="009739FA" w:rsidRDefault="00DD3837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8" w:name="_Toc260134189"/>
            <w:bookmarkStart w:id="9" w:name="_Toc260142522"/>
            <w:bookmarkStart w:id="10" w:name="_Toc522284128"/>
            <w:bookmarkStart w:id="11" w:name="_Toc65374150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Tideway</w:t>
            </w:r>
            <w:bookmarkEnd w:id="8"/>
            <w:bookmarkEnd w:id="9"/>
            <w:bookmarkEnd w:id="10"/>
            <w:bookmarkEnd w:id="11"/>
            <w:r w:rsidR="00662CF1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75D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9D868" w14:textId="24003038" w:rsidR="00B56A3A" w:rsidRPr="009739FA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51BEE360" w:rsidR="00081CE7" w:rsidRDefault="006117F0" w:rsidP="007B5581">
      <w:pPr>
        <w:spacing w:after="160" w:line="259" w:lineRule="auto"/>
      </w:pPr>
      <w:r>
        <w:t>(41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Pr="0084276F" w:rsidRDefault="00CC6331" w:rsidP="007B5581">
      <w:pPr>
        <w:spacing w:after="160" w:line="259" w:lineRule="auto"/>
        <w:rPr>
          <w:b/>
          <w:bCs/>
        </w:rPr>
      </w:pPr>
      <w:r w:rsidRPr="0084276F">
        <w:rPr>
          <w:b/>
          <w:bCs/>
        </w:rPr>
        <w:t>Cells should have a</w:t>
      </w:r>
      <w:r w:rsidR="009E43A8" w:rsidRPr="0084276F">
        <w:rPr>
          <w:b/>
          <w:bCs/>
        </w:rPr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Pr="0084276F" w:rsidRDefault="00FE5779" w:rsidP="007B5581">
      <w:pPr>
        <w:spacing w:after="160" w:line="259" w:lineRule="auto"/>
        <w:rPr>
          <w:b/>
          <w:bCs/>
          <w:color w:val="FF0000"/>
        </w:rPr>
      </w:pPr>
      <w:r w:rsidRPr="0084276F">
        <w:rPr>
          <w:b/>
          <w:bCs/>
          <w:color w:val="FF0000"/>
        </w:rPr>
        <w:t>Single overall DEPARE 20m</w:t>
      </w:r>
      <w:r w:rsidR="004B1449" w:rsidRPr="0084276F">
        <w:rPr>
          <w:b/>
          <w:bCs/>
          <w:color w:val="FF0000"/>
        </w:rPr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Pr="0084276F" w:rsidRDefault="00176B92" w:rsidP="004740AF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</w:rPr>
      </w:pPr>
      <w:r w:rsidRPr="0084276F">
        <w:rPr>
          <w:b/>
          <w:bCs/>
        </w:rPr>
        <w:t xml:space="preserve">Quality of Bathymetric data </w:t>
      </w:r>
      <w:r w:rsidR="004740AF" w:rsidRPr="0084276F">
        <w:rPr>
          <w:b/>
          <w:bCs/>
        </w:rPr>
        <w:t>(areas containing depth information and at maximum display scale 1:700000 and larger)</w:t>
      </w:r>
      <w:r w:rsidR="001F4D6C" w:rsidRPr="0084276F">
        <w:rPr>
          <w:b/>
          <w:bCs/>
        </w:rPr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D8FCB9F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7A88A2D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34CA0475" w:rsidR="00A60409" w:rsidRPr="00C37152" w:rsidRDefault="00B2676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Coastline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436666C8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33.2352'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13.1046'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3F072B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73C66BAB" w:rsidR="006A21E3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glacier, seaward end</w:t>
            </w:r>
          </w:p>
          <w:p w14:paraId="1A1CC038" w14:textId="6899D3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mangrove</w:t>
            </w:r>
          </w:p>
          <w:p w14:paraId="52CF0EF5" w14:textId="705BEF7D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marshy shore</w:t>
            </w:r>
          </w:p>
          <w:p w14:paraId="2E7BBB5A" w14:textId="11FF90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 ice coast</w:t>
            </w:r>
          </w:p>
          <w:p w14:paraId="0881A903" w14:textId="145F6B2A" w:rsidR="0099140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Quality of horizontal measurement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approximate</w:t>
            </w:r>
            <w:r w:rsidR="0099140B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027936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(spatial attribute)</w:t>
            </w:r>
          </w:p>
          <w:p w14:paraId="26C4E075" w14:textId="2B9EE3F4" w:rsidR="00A26EE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Radar conspicuous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=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</w:t>
            </w:r>
          </w:p>
          <w:p w14:paraId="5DF0DE3C" w14:textId="06140E36" w:rsidR="006A21E3" w:rsidRPr="003F072B" w:rsidRDefault="000C772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Radar conspicuous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del w:id="12" w:author="jon pritchard" w:date="2022-08-15T06:15:00Z">
              <w:r w:rsidR="00550A5F" w:rsidRPr="003F072B" w:rsidDel="003F072B"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delText>flase</w:delText>
              </w:r>
            </w:del>
            <w:ins w:id="13" w:author="jon pritchard" w:date="2022-08-15T06:15:00Z">
              <w:r w:rsidR="003F072B"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>false</w:t>
              </w:r>
            </w:ins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127C" w14:textId="50BA99D9" w:rsidR="00A60409" w:rsidRDefault="005D2FCD" w:rsidP="004C6E64">
            <w:pPr>
              <w:spacing w:after="0" w:line="240" w:lineRule="auto"/>
            </w:pPr>
            <w:r>
              <w:object w:dxaOrig="6520" w:dyaOrig="3210" w14:anchorId="08D5E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7pt;height:107.55pt" o:ole="">
                  <v:imagedata r:id="rId11" o:title=""/>
                </v:shape>
                <o:OLEObject Type="Embed" ProgID="PBrush" ShapeID="_x0000_i1025" DrawAspect="Content" ObjectID="_1722049291" r:id="rId12"/>
              </w:object>
            </w:r>
          </w:p>
          <w:p w14:paraId="498B6AA4" w14:textId="77777777" w:rsidR="006F18FD" w:rsidRDefault="006F18FD" w:rsidP="004C6E64">
            <w:pPr>
              <w:spacing w:after="0" w:line="240" w:lineRule="auto"/>
            </w:pPr>
          </w:p>
          <w:p w14:paraId="0486DF63" w14:textId="77777777" w:rsidR="006F18FD" w:rsidRDefault="006F18FD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ABFE674" w:rsidR="00A847C2" w:rsidRDefault="00A847C2" w:rsidP="007B5581">
      <w:pPr>
        <w:spacing w:after="160" w:line="259" w:lineRule="auto"/>
      </w:pPr>
    </w:p>
    <w:p w14:paraId="2EF8D7B1" w14:textId="77777777" w:rsidR="00A847C2" w:rsidRDefault="00A847C2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4A6B4C8" w:rsidR="00B56A3A" w:rsidRPr="00C37152" w:rsidRDefault="007510A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00799048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Area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5C0E42BF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31.6266'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12.3474'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6057F432" w:rsidR="00BE02E1" w:rsidRPr="001C52F2" w:rsidRDefault="0018421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>L</w:t>
            </w:r>
            <w:r w:rsidR="00BE02E1"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and </w:t>
            </w:r>
            <w:r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>A</w:t>
            </w:r>
            <w:r w:rsidR="00BE02E1"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>rea</w:t>
            </w:r>
            <w:r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(point)</w:t>
            </w:r>
            <w:r w:rsidR="00CC28C0"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x3</w:t>
            </w:r>
          </w:p>
          <w:p w14:paraId="663E8E9C" w14:textId="74B0FC3A" w:rsidR="00BE02E1" w:rsidRPr="001C52F2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>Land Area (curve)</w:t>
            </w:r>
          </w:p>
          <w:p w14:paraId="4567E33F" w14:textId="2DA55281" w:rsidR="00BE02E1" w:rsidRPr="001C52F2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>Land Area (curve)</w:t>
            </w:r>
            <w:r w:rsidR="00AC2F16" w:rsidRPr="001C52F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="00AC2F16" w:rsidRPr="001C52F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Quality of horizontal measurement = 4 approximate (spatial attribute)</w:t>
            </w:r>
          </w:p>
          <w:p w14:paraId="69613C22" w14:textId="72144ABF" w:rsidR="009739FA" w:rsidRPr="00380B44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>Land Area (surface</w:t>
            </w:r>
            <w:r w:rsidR="00CC28C0"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14:paraId="7C25C926" w14:textId="53DE4517" w:rsidR="00F76F78" w:rsidRPr="0085586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5586D">
              <w:rPr>
                <w:rFonts w:eastAsia="Times New Roman" w:cstheme="minorHAnsi"/>
                <w:b/>
                <w:bCs/>
                <w:sz w:val="20"/>
                <w:szCs w:val="20"/>
              </w:rPr>
              <w:t>Land Area (surface) Condition = 1 under construction</w:t>
            </w:r>
          </w:p>
          <w:p w14:paraId="47B7849B" w14:textId="2C4ABB08" w:rsidR="00F76F78" w:rsidRPr="0084276F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4276F">
              <w:rPr>
                <w:rFonts w:eastAsia="Times New Roman" w:cstheme="minorHAnsi"/>
                <w:b/>
                <w:bCs/>
                <w:sz w:val="20"/>
                <w:szCs w:val="20"/>
              </w:rPr>
              <w:t>Land Area (surface) Condition = 2 under reclamation</w:t>
            </w:r>
          </w:p>
          <w:p w14:paraId="76DFA0B9" w14:textId="3F11CCE2" w:rsidR="00F76F78" w:rsidRPr="0085586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5586D">
              <w:rPr>
                <w:rFonts w:eastAsia="Times New Roman" w:cstheme="minorHAnsi"/>
                <w:b/>
                <w:bCs/>
                <w:sz w:val="20"/>
                <w:szCs w:val="20"/>
              </w:rPr>
              <w:t>Land Area (surface) Condition = 3 planned construction</w:t>
            </w:r>
          </w:p>
          <w:p w14:paraId="4763D635" w14:textId="3D4E13DC" w:rsidR="009739FA" w:rsidRPr="00380B44" w:rsidRDefault="003C0821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Island </w:t>
            </w:r>
            <w:r w:rsidR="00C77360"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>G</w:t>
            </w:r>
            <w:r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>roup</w:t>
            </w:r>
            <w:r w:rsidR="00C77360"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– aggregating </w:t>
            </w:r>
            <w:r w:rsidR="00CC28C0" w:rsidRPr="00380B4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the 3 point features </w:t>
            </w:r>
          </w:p>
          <w:p w14:paraId="1631A483" w14:textId="47740622" w:rsidR="009739FA" w:rsidRPr="00DE2E28" w:rsidRDefault="002869B1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`1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646FE0FC" w:rsidR="00B56A3A" w:rsidRDefault="0084128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317222D" wp14:editId="0DC48ECB">
                  <wp:extent cx="2209800" cy="254596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15" cy="256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9CD3A79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p w14:paraId="02DC2A99" w14:textId="2602DBC4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A2A91FA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56EC5882" w:rsidR="000C7725" w:rsidRPr="00C37152" w:rsidRDefault="00DB11F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Elevation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165293B" w:rsidR="000C772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36.9408'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17.325'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04D4CAF" w:rsidR="000C7725" w:rsidRPr="00782C73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>Land Elevation</w:t>
            </w:r>
            <w:r w:rsidR="000C7725"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>point</w:t>
            </w:r>
            <w:r w:rsidR="000C7725"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  <w:r w:rsidR="00383E9D"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elevation = 50 </w:t>
            </w:r>
          </w:p>
          <w:p w14:paraId="519EDC7E" w14:textId="6C2B536C" w:rsidR="000C7725" w:rsidRPr="004746D7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Land Elevation</w:t>
            </w:r>
            <w:r w:rsidR="000C7725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curve</w:t>
            </w:r>
            <w:r w:rsidR="000C7725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) </w:t>
            </w:r>
            <w:r w:rsidR="00383E9D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x3 elevation = 10</w:t>
            </w:r>
            <w:r w:rsidR="00383E9D"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>, 20</w:t>
            </w:r>
            <w:r w:rsidR="00383E9D">
              <w:rPr>
                <w:rFonts w:eastAsia="Times New Roman" w:cstheme="minorHAnsi"/>
                <w:sz w:val="20"/>
                <w:szCs w:val="20"/>
              </w:rPr>
              <w:t>,</w:t>
            </w:r>
            <w:r w:rsidR="00383E9D"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30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117ABED4" w:rsidR="000C772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CF79559" wp14:editId="28BA7B70">
                  <wp:extent cx="3166382" cy="1264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58" cy="127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4BF75D8D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771304" w14:textId="77777777" w:rsidR="004F5445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52147C8" w14:textId="77777777" w:rsidR="003700BF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A29E5F" w14:textId="77777777" w:rsidR="003700BF" w:rsidRPr="00321EBD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1562E18" w:rsidR="004F5445" w:rsidRPr="00C37152" w:rsidRDefault="004F544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00D85167" w:rsidR="004F544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29.7486'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16.7796'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29477D" w14:textId="64285D95" w:rsidR="004F5445" w:rsidRPr="00782C73" w:rsidRDefault="00EE256F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>River</w:t>
            </w:r>
            <w:r w:rsidR="004F5445" w:rsidRPr="00782C73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(curve)</w:t>
            </w:r>
          </w:p>
          <w:p w14:paraId="52A852D6" w14:textId="25DB7110" w:rsidR="004F5445" w:rsidRPr="0081282A" w:rsidRDefault="004F5445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</w:t>
            </w:r>
            <w:r w:rsidR="00EE256F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iver</w:t>
            </w: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(surface) 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58A00" w14:textId="59434348" w:rsidR="000E7FF4" w:rsidRDefault="000E7FF4" w:rsidP="00B6671D">
            <w:pPr>
              <w:spacing w:after="0" w:line="240" w:lineRule="auto"/>
            </w:pPr>
            <w:r>
              <w:object w:dxaOrig="3400" w:dyaOrig="450" w14:anchorId="3A75EE49">
                <v:shape id="_x0000_i1026" type="#_x0000_t75" style="width:170.15pt;height:22.7pt" o:ole="">
                  <v:imagedata r:id="rId15" o:title=""/>
                </v:shape>
                <o:OLEObject Type="Embed" ProgID="PBrush" ShapeID="_x0000_i1026" DrawAspect="Content" ObjectID="_1722049292" r:id="rId16"/>
              </w:object>
            </w:r>
          </w:p>
          <w:p w14:paraId="0478F60E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076758FC" w:rsidR="004F544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2CD71CC" wp14:editId="3E936611">
                  <wp:extent cx="23812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A51C8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33630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0E0362D9" w:rsidR="004F5445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2F3D54E" w14:textId="77777777" w:rsidR="003700BF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</w:p>
    <w:p w14:paraId="4F4AED33" w14:textId="45303801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4C4B1AC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r w:rsidR="001F4D6C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45E04BE" w:rsidR="002E6058" w:rsidRPr="00C37152" w:rsidRDefault="002E6058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Rapids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04CB7485" w:rsidR="002E6058" w:rsidRPr="003753BF" w:rsidRDefault="005D2FCD" w:rsidP="005D2F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29.8392'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15.7488'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81E56D" w14:textId="46219B8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(point)</w:t>
            </w:r>
          </w:p>
          <w:p w14:paraId="144B8887" w14:textId="693F2E3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(curve)</w:t>
            </w:r>
          </w:p>
          <w:p w14:paraId="30C1552C" w14:textId="312F984E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surface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) 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76FEBF6" w14:textId="77777777" w:rsidR="004201D5" w:rsidRDefault="001E6280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F4D8034" wp14:editId="185195BD">
                  <wp:extent cx="630352" cy="822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61" cy="83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</w:p>
          <w:p w14:paraId="1BF2D6C7" w14:textId="77777777" w:rsidR="004201D5" w:rsidRDefault="004201D5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</w:p>
          <w:p w14:paraId="44B693E8" w14:textId="1BBC2562" w:rsidR="001E6280" w:rsidRDefault="005D2FCD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022948" wp14:editId="7791064D">
                  <wp:extent cx="1044224" cy="4445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17" cy="48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EC87682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5A2CA7" w:rsidR="00F7647E" w:rsidRPr="00C37152" w:rsidRDefault="00581D4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Waterfall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59D67BE9" w:rsidR="00F7647E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30.0486'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16.6818'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ACB477" w14:textId="0F39A9E8" w:rsidR="00F7647E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Waterfall 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11F5303" w14:textId="724F59E6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</w:p>
          <w:p w14:paraId="5722E7AF" w14:textId="46A16C38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  <w:r w:rsidR="004746D7" w:rsidRPr="004201D5">
              <w:rPr>
                <w:rFonts w:eastAsia="Times New Roman" w:cstheme="minorHAnsi"/>
                <w:sz w:val="20"/>
                <w:szCs w:val="20"/>
              </w:rPr>
              <w:t xml:space="preserve"> visual prominence = 1 visually conspicuous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14E6AB" w14:textId="699499E7" w:rsidR="00F7647E" w:rsidRDefault="00841281" w:rsidP="00314B5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E11035" wp14:editId="1198D546">
                  <wp:extent cx="1935480" cy="93937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732" cy="95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27271B05" w:rsidR="00314B5C" w:rsidRPr="006023A3" w:rsidRDefault="00314B5C" w:rsidP="00314B5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CE1C36" w14:textId="2146DA32" w:rsidR="00A847C2" w:rsidRDefault="00A847C2" w:rsidP="004B24D7">
      <w:pPr>
        <w:spacing w:after="160" w:line="259" w:lineRule="auto"/>
        <w:rPr>
          <w:b/>
          <w:sz w:val="28"/>
          <w:szCs w:val="28"/>
        </w:rPr>
      </w:pPr>
    </w:p>
    <w:p w14:paraId="362D6DC2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64BA5336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481E2F5D" w:rsidR="0070459C" w:rsidRPr="00C37152" w:rsidRDefault="0070459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Lake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411F3F90" w:rsidR="0070459C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 xml:space="preserve">32°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30.8418'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16.0374'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2B74717A" w:rsidR="0070459C" w:rsidRPr="0081282A" w:rsidRDefault="006D0E00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Lake</w:t>
            </w:r>
            <w:r w:rsidR="0070459C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(surface)</w:t>
            </w:r>
            <w:r w:rsidR="00196BA6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Feature Name = “Lake”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59DE" w14:textId="46C7D6E3" w:rsidR="0070459C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8B9C27" wp14:editId="35F26E44">
                  <wp:extent cx="1828800" cy="952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5BA713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69DC2B16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4951B452" w:rsidR="003C036A" w:rsidRPr="00C37152" w:rsidRDefault="003C036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Region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7876E311" w:rsidR="003C036A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34.572'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17.4288'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111E00" w14:textId="47AEC230" w:rsidR="003C036A" w:rsidRPr="004201D5" w:rsidRDefault="00BA7F87" w:rsidP="003C03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Land Region (point)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 Feature Name =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Point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FAC4974" w14:textId="5AC8E025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Land Region (surface) 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Feature Name = 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Surface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7FABFD2" w14:textId="6CFF7C79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(surface)   Category of land region = 2 marsh</w:t>
            </w:r>
          </w:p>
          <w:p w14:paraId="64B85BF2" w14:textId="31DA96F8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(surface)   Category of land region = 12 swamp</w:t>
            </w:r>
          </w:p>
          <w:p w14:paraId="0FB8B8A6" w14:textId="77777777" w:rsidR="003C036A" w:rsidRPr="00DE2E28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DF55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9C243DD" w14:textId="77777777" w:rsidR="00901DD7" w:rsidRDefault="00841281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FE3212" wp14:editId="2AA92E22">
                  <wp:extent cx="1348740" cy="1179749"/>
                  <wp:effectExtent l="0" t="0" r="381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73" cy="120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2F31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729FB22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819B50D" w14:textId="11893103" w:rsidR="003C036A" w:rsidRDefault="005D2FCD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0E85C71" wp14:editId="421A4393">
                  <wp:extent cx="2537460" cy="1176311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27" cy="119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EB83" w14:textId="77777777" w:rsidR="00C624C2" w:rsidRDefault="00C624C2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538A52B" w14:textId="4CA59B72" w:rsidR="00C624C2" w:rsidRDefault="006F2F69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8493378" wp14:editId="6976A7BF">
                  <wp:extent cx="1325880" cy="966677"/>
                  <wp:effectExtent l="0" t="0" r="762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46" cy="98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05C1A" w14:textId="402F48F2" w:rsidR="00C624C2" w:rsidRPr="006023A3" w:rsidRDefault="00C624C2" w:rsidP="00C72C1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CAC082F" w14:textId="77777777" w:rsidR="00A847C2" w:rsidRDefault="00A847C2" w:rsidP="00C624C2">
      <w:pPr>
        <w:tabs>
          <w:tab w:val="left" w:pos="6705"/>
        </w:tabs>
        <w:spacing w:after="160" w:line="259" w:lineRule="auto"/>
        <w:rPr>
          <w:b/>
          <w:sz w:val="28"/>
          <w:szCs w:val="28"/>
        </w:rPr>
      </w:pPr>
    </w:p>
    <w:p w14:paraId="0061B406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7777777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Vegetation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649B3F29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36.5376'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12.3378'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Pr="004201D5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5C3D7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(point)</w:t>
            </w:r>
          </w:p>
          <w:p w14:paraId="1566EC52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(curve)</w:t>
            </w:r>
          </w:p>
          <w:p w14:paraId="2884B7C5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(surface)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69C9AE8" w14:textId="748B2288" w:rsidR="007E632C" w:rsidRDefault="006F2F69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B8BDDC" wp14:editId="42F7B46D">
                  <wp:extent cx="3151099" cy="2118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999" cy="21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6DDFAD61" w:rsidR="00736449" w:rsidRPr="006023A3" w:rsidRDefault="00736449" w:rsidP="00901D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8C3EE4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36E76FB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Ice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05A0119D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33.1848'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15.2208'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73CEBD98" w:rsidR="00AA1536" w:rsidRPr="004201D5" w:rsidRDefault="00C5231B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Ice Area</w:t>
            </w:r>
            <w:r w:rsidR="00AA1536"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47A3EA3B" w:rsidR="00AA1536" w:rsidRPr="00C37152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</w:t>
            </w:r>
            <w:r w:rsidR="00AA1536"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F174" w14:textId="675715CE" w:rsidR="00675BAB" w:rsidRDefault="006F2F69" w:rsidP="00675BAB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DFFBE7" wp14:editId="419CCEAA">
                  <wp:extent cx="1308100" cy="148590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707" cy="149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67FA" w14:textId="4C71B75B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0CF06F3C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p w14:paraId="7EE8164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757"/>
        <w:gridCol w:w="1034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757266C1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</w:t>
            </w:r>
            <w:r w:rsidR="0080185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5D2FCD">
        <w:trPr>
          <w:trHeight w:val="665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758903F2" w:rsidR="00B94DDA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</w:p>
        </w:tc>
      </w:tr>
      <w:tr w:rsidR="00B94DDA" w:rsidRPr="00AB66B9" w14:paraId="3DB4A5D0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3A8DD459" w:rsidR="00B94DDA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34.941'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12.429' 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E3BF280" w14:textId="13177586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Ground (point)</w:t>
            </w:r>
          </w:p>
          <w:p w14:paraId="6C53AC83" w14:textId="610E1FBD" w:rsidR="00831EFB" w:rsidRPr="004201D5" w:rsidRDefault="00831EFB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Topline (surface)</w:t>
            </w:r>
          </w:p>
          <w:p w14:paraId="5CD30FDC" w14:textId="30EDF3F7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Topline (</w:t>
            </w:r>
            <w:r w:rsidR="00BF7B95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2 embankment 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Radar conspicuous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true</w:t>
            </w:r>
          </w:p>
          <w:p w14:paraId="28145266" w14:textId="5FB89DF2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Topline (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6 cliff  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5D2FCD">
        <w:trPr>
          <w:trHeight w:val="845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6CE9" w14:textId="77777777" w:rsidR="00901DD7" w:rsidRDefault="00901DD7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</w:p>
          <w:p w14:paraId="27F0EF5F" w14:textId="4ADF79E8" w:rsidR="00B94DDA" w:rsidRPr="00901DD7" w:rsidRDefault="00283A1F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B4A107C" wp14:editId="7B525315">
                  <wp:extent cx="3855720" cy="1207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984" cy="12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4D4983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CB508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74461DF6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51E5617F" w:rsidR="00801857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Topline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2B748B1B" w:rsidR="00801857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35.6148'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17.268'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8EE9CA2" w14:textId="3DB10301" w:rsidR="00801857" w:rsidRPr="004201D5" w:rsidRDefault="00911FBD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del w:id="14" w:author="jon pritchard" w:date="2022-08-15T06:14:00Z">
              <w:r w:rsidRPr="004201D5" w:rsidDel="004201D5">
                <w:rPr>
                  <w:rFonts w:eastAsia="Times New Roman" w:cstheme="minorHAnsi"/>
                  <w:sz w:val="20"/>
                  <w:szCs w:val="20"/>
                </w:rPr>
                <w:delText xml:space="preserve">Sloping </w:delText>
              </w:r>
            </w:del>
            <w:ins w:id="15" w:author="jon pritchard" w:date="2022-08-15T06:14:00Z">
              <w:r w:rsidR="004201D5">
                <w:rPr>
                  <w:rFonts w:eastAsia="Times New Roman" w:cstheme="minorHAnsi"/>
                  <w:sz w:val="20"/>
                  <w:szCs w:val="20"/>
                </w:rPr>
                <w:t>Slope</w:t>
              </w:r>
              <w:r w:rsidR="004201D5" w:rsidRPr="004201D5">
                <w:rPr>
                  <w:rFonts w:eastAsia="Times New Roman" w:cstheme="minorHAnsi"/>
                  <w:sz w:val="20"/>
                  <w:szCs w:val="20"/>
                </w:rPr>
                <w:t xml:space="preserve"> </w:t>
              </w:r>
            </w:ins>
            <w:r w:rsidRPr="004201D5">
              <w:rPr>
                <w:rFonts w:eastAsia="Times New Roman" w:cstheme="minorHAnsi"/>
                <w:sz w:val="20"/>
                <w:szCs w:val="20"/>
              </w:rPr>
              <w:t xml:space="preserve">Topline 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7FDB495" w14:textId="5451C286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ins w:id="16" w:author="jon pritchard" w:date="2022-08-15T06:14:00Z">
              <w:r>
                <w:rPr>
                  <w:rFonts w:eastAsia="Times New Roman" w:cstheme="minorHAnsi"/>
                  <w:sz w:val="20"/>
                  <w:szCs w:val="20"/>
                </w:rPr>
                <w:t>Slope</w:t>
              </w:r>
              <w:r w:rsidRPr="004201D5">
                <w:rPr>
                  <w:rFonts w:eastAsia="Times New Roman" w:cstheme="minorHAnsi"/>
                  <w:sz w:val="20"/>
                  <w:szCs w:val="20"/>
                </w:rPr>
                <w:t xml:space="preserve"> </w:t>
              </w:r>
            </w:ins>
            <w:del w:id="17" w:author="jon pritchard" w:date="2022-08-15T06:14:00Z">
              <w:r w:rsidR="004C7445" w:rsidRPr="004201D5" w:rsidDel="004201D5">
                <w:rPr>
                  <w:rFonts w:eastAsia="Times New Roman" w:cstheme="minorHAnsi"/>
                  <w:sz w:val="20"/>
                  <w:szCs w:val="20"/>
                </w:rPr>
                <w:delText xml:space="preserve">Sloping </w:delText>
              </w:r>
            </w:del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(point) Visual prominence = 1 visually conspicuous</w:t>
            </w:r>
          </w:p>
          <w:p w14:paraId="70C9E434" w14:textId="32A2F602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ins w:id="18" w:author="jon pritchard" w:date="2022-08-15T06:14:00Z">
              <w:r>
                <w:rPr>
                  <w:rFonts w:eastAsia="Times New Roman" w:cstheme="minorHAnsi"/>
                  <w:sz w:val="20"/>
                  <w:szCs w:val="20"/>
                </w:rPr>
                <w:t>Slope</w:t>
              </w:r>
              <w:r w:rsidRPr="004201D5">
                <w:rPr>
                  <w:rFonts w:eastAsia="Times New Roman" w:cstheme="minorHAnsi"/>
                  <w:sz w:val="20"/>
                  <w:szCs w:val="20"/>
                </w:rPr>
                <w:t xml:space="preserve"> </w:t>
              </w:r>
            </w:ins>
            <w:del w:id="19" w:author="jon pritchard" w:date="2022-08-15T06:14:00Z">
              <w:r w:rsidR="004C7445" w:rsidRPr="004201D5" w:rsidDel="004201D5">
                <w:rPr>
                  <w:rFonts w:eastAsia="Times New Roman" w:cstheme="minorHAnsi"/>
                  <w:sz w:val="20"/>
                  <w:szCs w:val="20"/>
                </w:rPr>
                <w:delText xml:space="preserve">Sloping </w:delText>
              </w:r>
            </w:del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Topline (curve) </w:t>
            </w:r>
          </w:p>
          <w:p w14:paraId="64AA39F9" w14:textId="263E9754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ins w:id="20" w:author="jon pritchard" w:date="2022-08-15T06:14:00Z">
              <w:r>
                <w:rPr>
                  <w:rFonts w:eastAsia="Times New Roman" w:cstheme="minorHAnsi"/>
                  <w:sz w:val="20"/>
                  <w:szCs w:val="20"/>
                </w:rPr>
                <w:t>Slope</w:t>
              </w:r>
              <w:r w:rsidRPr="004201D5">
                <w:rPr>
                  <w:rFonts w:eastAsia="Times New Roman" w:cstheme="minorHAnsi"/>
                  <w:sz w:val="20"/>
                  <w:szCs w:val="20"/>
                </w:rPr>
                <w:t xml:space="preserve"> </w:t>
              </w:r>
            </w:ins>
            <w:del w:id="21" w:author="jon pritchard" w:date="2022-08-15T06:14:00Z">
              <w:r w:rsidR="004C7445" w:rsidRPr="004201D5" w:rsidDel="004201D5">
                <w:rPr>
                  <w:rFonts w:eastAsia="Times New Roman" w:cstheme="minorHAnsi"/>
                  <w:sz w:val="20"/>
                  <w:szCs w:val="20"/>
                </w:rPr>
                <w:delText xml:space="preserve">Sloping </w:delText>
              </w:r>
            </w:del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(curve) Category of slope = 2 embankment</w:t>
            </w:r>
          </w:p>
          <w:p w14:paraId="34FBC679" w14:textId="57CFA7E7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ins w:id="22" w:author="jon pritchard" w:date="2022-08-15T06:14:00Z">
              <w:r>
                <w:rPr>
                  <w:rFonts w:eastAsia="Times New Roman" w:cstheme="minorHAnsi"/>
                  <w:sz w:val="20"/>
                  <w:szCs w:val="20"/>
                </w:rPr>
                <w:t>Slope</w:t>
              </w:r>
              <w:r w:rsidRPr="004201D5">
                <w:rPr>
                  <w:rFonts w:eastAsia="Times New Roman" w:cstheme="minorHAnsi"/>
                  <w:sz w:val="20"/>
                  <w:szCs w:val="20"/>
                </w:rPr>
                <w:t xml:space="preserve"> </w:t>
              </w:r>
            </w:ins>
            <w:del w:id="23" w:author="jon pritchard" w:date="2022-08-15T06:14:00Z">
              <w:r w:rsidR="00911FBD" w:rsidRPr="004201D5" w:rsidDel="004201D5">
                <w:rPr>
                  <w:rFonts w:eastAsia="Times New Roman" w:cstheme="minorHAnsi"/>
                  <w:sz w:val="20"/>
                  <w:szCs w:val="20"/>
                </w:rPr>
                <w:delText xml:space="preserve">Sloping </w:delText>
              </w:r>
            </w:del>
            <w:r w:rsidR="00911FBD" w:rsidRPr="004201D5">
              <w:rPr>
                <w:rFonts w:eastAsia="Times New Roman" w:cstheme="minorHAnsi"/>
                <w:sz w:val="20"/>
                <w:szCs w:val="20"/>
              </w:rPr>
              <w:t>Topline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curve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 Category of slope = 6 cliff</w:t>
            </w:r>
            <w:r w:rsidR="0008728E" w:rsidRPr="004201D5">
              <w:rPr>
                <w:rFonts w:eastAsia="Times New Roman" w:cstheme="minorHAnsi"/>
                <w:sz w:val="20"/>
                <w:szCs w:val="20"/>
              </w:rPr>
              <w:t xml:space="preserve"> Radar conspicuous = true</w:t>
            </w:r>
          </w:p>
          <w:p w14:paraId="39F9DEB5" w14:textId="77777777" w:rsidR="00801857" w:rsidRPr="00DE2E28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3BA9" w14:textId="77777777" w:rsidR="00B67BF0" w:rsidRDefault="00B67BF0" w:rsidP="009C1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</w:p>
          <w:p w14:paraId="6CF0BFA2" w14:textId="0569EC3D" w:rsidR="00801857" w:rsidRPr="00901DD7" w:rsidRDefault="00264BAE" w:rsidP="00B66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85F373" wp14:editId="010E308A">
                  <wp:extent cx="2484120" cy="90869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92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488B5" w14:textId="77777777" w:rsidR="00801857" w:rsidRPr="006023A3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p w14:paraId="49DC09CD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1F5264C4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01DB2FFF" w:rsidR="00F563A3" w:rsidRPr="00C37152" w:rsidRDefault="00F563A3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Tideway 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0BFB4632" w:rsidR="00F563A3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33.1632'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16.5462'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F839121" w14:textId="36BF1DFC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(curve)</w:t>
            </w:r>
          </w:p>
          <w:p w14:paraId="631ED69D" w14:textId="249349AD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</w:t>
            </w:r>
            <w:r w:rsidR="0070459C" w:rsidRPr="003F072B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3F072B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8FC" w:rsidRPr="00DE2E28" w14:paraId="5E2F08C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25F6" w14:textId="09C541E5" w:rsidR="006A78FC" w:rsidRPr="006A78FC" w:rsidRDefault="006A78F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A78FC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4E91" w14:textId="36E0D4E6" w:rsidR="006A78FC" w:rsidRPr="006A78FC" w:rsidRDefault="006A78FC" w:rsidP="00B6671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C93130" wp14:editId="14BC5C19">
                  <wp:extent cx="991860" cy="1066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451" cy="108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A543D7D" wp14:editId="3CC7DE9E">
                  <wp:extent cx="2217420" cy="46553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508" cy="47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6E81440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p w14:paraId="4E05037A" w14:textId="147C454A" w:rsidR="00DC613C" w:rsidRPr="003F072B" w:rsidRDefault="00DC613C" w:rsidP="003F072B">
      <w:pPr>
        <w:spacing w:after="160" w:line="259" w:lineRule="auto"/>
        <w:rPr>
          <w:b/>
          <w:sz w:val="28"/>
          <w:szCs w:val="28"/>
        </w:rPr>
      </w:pPr>
    </w:p>
    <w:sectPr w:rsidR="00DC613C" w:rsidRPr="003F072B" w:rsidSect="00491E0A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DFF6" w14:textId="77777777" w:rsidR="00B9390F" w:rsidRDefault="00B9390F" w:rsidP="00C501C0">
      <w:pPr>
        <w:spacing w:after="0" w:line="240" w:lineRule="auto"/>
      </w:pPr>
      <w:r>
        <w:separator/>
      </w:r>
    </w:p>
  </w:endnote>
  <w:endnote w:type="continuationSeparator" w:id="0">
    <w:p w14:paraId="5616C3CC" w14:textId="77777777" w:rsidR="00B9390F" w:rsidRDefault="00B9390F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7D8251F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BF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74ED" w14:textId="77777777" w:rsidR="00B9390F" w:rsidRDefault="00B9390F" w:rsidP="00C501C0">
      <w:pPr>
        <w:spacing w:after="0" w:line="240" w:lineRule="auto"/>
      </w:pPr>
      <w:r>
        <w:separator/>
      </w:r>
    </w:p>
  </w:footnote>
  <w:footnote w:type="continuationSeparator" w:id="0">
    <w:p w14:paraId="5E46A7DF" w14:textId="77777777" w:rsidR="00B9390F" w:rsidRDefault="00B9390F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8" w15:restartNumberingAfterBreak="0">
    <w:nsid w:val="6B710BD1"/>
    <w:multiLevelType w:val="hybridMultilevel"/>
    <w:tmpl w:val="186E89CA"/>
    <w:lvl w:ilvl="0" w:tplc="7B92FAE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0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245841087">
    <w:abstractNumId w:val="9"/>
  </w:num>
  <w:num w:numId="2" w16cid:durableId="1027215178">
    <w:abstractNumId w:val="17"/>
  </w:num>
  <w:num w:numId="3" w16cid:durableId="1847554880">
    <w:abstractNumId w:val="11"/>
  </w:num>
  <w:num w:numId="4" w16cid:durableId="106775017">
    <w:abstractNumId w:val="1"/>
  </w:num>
  <w:num w:numId="5" w16cid:durableId="1245147474">
    <w:abstractNumId w:val="15"/>
  </w:num>
  <w:num w:numId="6" w16cid:durableId="1932081033">
    <w:abstractNumId w:val="22"/>
  </w:num>
  <w:num w:numId="7" w16cid:durableId="370496347">
    <w:abstractNumId w:val="19"/>
  </w:num>
  <w:num w:numId="8" w16cid:durableId="76638637">
    <w:abstractNumId w:val="21"/>
  </w:num>
  <w:num w:numId="9" w16cid:durableId="1397434039">
    <w:abstractNumId w:val="8"/>
  </w:num>
  <w:num w:numId="10" w16cid:durableId="1784034879">
    <w:abstractNumId w:val="20"/>
  </w:num>
  <w:num w:numId="11" w16cid:durableId="68508659">
    <w:abstractNumId w:val="12"/>
  </w:num>
  <w:num w:numId="12" w16cid:durableId="888079011">
    <w:abstractNumId w:val="10"/>
  </w:num>
  <w:num w:numId="13" w16cid:durableId="1903978673">
    <w:abstractNumId w:val="7"/>
  </w:num>
  <w:num w:numId="14" w16cid:durableId="144203995">
    <w:abstractNumId w:val="2"/>
  </w:num>
  <w:num w:numId="15" w16cid:durableId="1930118022">
    <w:abstractNumId w:val="4"/>
  </w:num>
  <w:num w:numId="16" w16cid:durableId="649292459">
    <w:abstractNumId w:val="3"/>
  </w:num>
  <w:num w:numId="17" w16cid:durableId="1199706753">
    <w:abstractNumId w:val="0"/>
  </w:num>
  <w:num w:numId="18" w16cid:durableId="16735758">
    <w:abstractNumId w:val="13"/>
  </w:num>
  <w:num w:numId="19" w16cid:durableId="309486746">
    <w:abstractNumId w:val="6"/>
  </w:num>
  <w:num w:numId="20" w16cid:durableId="1226257586">
    <w:abstractNumId w:val="14"/>
  </w:num>
  <w:num w:numId="21" w16cid:durableId="1855684238">
    <w:abstractNumId w:val="5"/>
  </w:num>
  <w:num w:numId="22" w16cid:durableId="156768346">
    <w:abstractNumId w:val="16"/>
  </w:num>
  <w:num w:numId="23" w16cid:durableId="191516251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pritchard">
    <w15:presenceInfo w15:providerId="Windows Live" w15:userId="19e06ccb8451a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174"/>
    <w:rsid w:val="000B5DC9"/>
    <w:rsid w:val="000C1735"/>
    <w:rsid w:val="000C6C10"/>
    <w:rsid w:val="000C7725"/>
    <w:rsid w:val="000E2FCE"/>
    <w:rsid w:val="000E7FF4"/>
    <w:rsid w:val="000F4319"/>
    <w:rsid w:val="0011107B"/>
    <w:rsid w:val="00121A98"/>
    <w:rsid w:val="001321FC"/>
    <w:rsid w:val="00137AAA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C52F2"/>
    <w:rsid w:val="001D0463"/>
    <w:rsid w:val="001E16C4"/>
    <w:rsid w:val="001E6280"/>
    <w:rsid w:val="001F4D6C"/>
    <w:rsid w:val="002013B7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11C"/>
    <w:rsid w:val="00253A95"/>
    <w:rsid w:val="00256162"/>
    <w:rsid w:val="00264BAE"/>
    <w:rsid w:val="002727B9"/>
    <w:rsid w:val="00283A1F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4B5C"/>
    <w:rsid w:val="00316978"/>
    <w:rsid w:val="00316F0F"/>
    <w:rsid w:val="00321EBD"/>
    <w:rsid w:val="00325EF1"/>
    <w:rsid w:val="003335E5"/>
    <w:rsid w:val="003351ED"/>
    <w:rsid w:val="0033630E"/>
    <w:rsid w:val="003547A2"/>
    <w:rsid w:val="00362C26"/>
    <w:rsid w:val="003700BF"/>
    <w:rsid w:val="003753BF"/>
    <w:rsid w:val="00380B44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E6AD7"/>
    <w:rsid w:val="003F072B"/>
    <w:rsid w:val="003F3834"/>
    <w:rsid w:val="003F3F5B"/>
    <w:rsid w:val="003F53EF"/>
    <w:rsid w:val="00401E2F"/>
    <w:rsid w:val="0040587D"/>
    <w:rsid w:val="004130A5"/>
    <w:rsid w:val="004201D5"/>
    <w:rsid w:val="00423F1D"/>
    <w:rsid w:val="00424701"/>
    <w:rsid w:val="00436EB6"/>
    <w:rsid w:val="00437E9A"/>
    <w:rsid w:val="0044273F"/>
    <w:rsid w:val="00454621"/>
    <w:rsid w:val="0046303C"/>
    <w:rsid w:val="00466B55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39D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3E5C"/>
    <w:rsid w:val="005C43AB"/>
    <w:rsid w:val="005C78D5"/>
    <w:rsid w:val="005D2FCD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3C31"/>
    <w:rsid w:val="00652001"/>
    <w:rsid w:val="00662CF1"/>
    <w:rsid w:val="00675BAB"/>
    <w:rsid w:val="006874A4"/>
    <w:rsid w:val="00690EB5"/>
    <w:rsid w:val="00695623"/>
    <w:rsid w:val="006977B3"/>
    <w:rsid w:val="006A21E3"/>
    <w:rsid w:val="006A4EAF"/>
    <w:rsid w:val="006A612B"/>
    <w:rsid w:val="006A78FC"/>
    <w:rsid w:val="006A7ECB"/>
    <w:rsid w:val="006B13C7"/>
    <w:rsid w:val="006B7EB3"/>
    <w:rsid w:val="006D0E00"/>
    <w:rsid w:val="006D58E5"/>
    <w:rsid w:val="006D60CF"/>
    <w:rsid w:val="006E6477"/>
    <w:rsid w:val="006F18FD"/>
    <w:rsid w:val="006F212C"/>
    <w:rsid w:val="006F2F69"/>
    <w:rsid w:val="006F31A7"/>
    <w:rsid w:val="0070459C"/>
    <w:rsid w:val="007068D8"/>
    <w:rsid w:val="00713CB2"/>
    <w:rsid w:val="00722C5B"/>
    <w:rsid w:val="00735500"/>
    <w:rsid w:val="00736449"/>
    <w:rsid w:val="007510A2"/>
    <w:rsid w:val="00752046"/>
    <w:rsid w:val="0076774C"/>
    <w:rsid w:val="00767B16"/>
    <w:rsid w:val="00772689"/>
    <w:rsid w:val="00775B55"/>
    <w:rsid w:val="007812B4"/>
    <w:rsid w:val="00782C73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D5123"/>
    <w:rsid w:val="007E4D2B"/>
    <w:rsid w:val="007E5D4D"/>
    <w:rsid w:val="007E632C"/>
    <w:rsid w:val="007F61E4"/>
    <w:rsid w:val="00801857"/>
    <w:rsid w:val="00804403"/>
    <w:rsid w:val="008061C3"/>
    <w:rsid w:val="0081282A"/>
    <w:rsid w:val="0082508F"/>
    <w:rsid w:val="008266B3"/>
    <w:rsid w:val="00827EE8"/>
    <w:rsid w:val="0083054E"/>
    <w:rsid w:val="00831EFB"/>
    <w:rsid w:val="0083395F"/>
    <w:rsid w:val="008350BE"/>
    <w:rsid w:val="00841281"/>
    <w:rsid w:val="0084276F"/>
    <w:rsid w:val="00843B99"/>
    <w:rsid w:val="0085586D"/>
    <w:rsid w:val="00855EFC"/>
    <w:rsid w:val="00870C4C"/>
    <w:rsid w:val="00876F4D"/>
    <w:rsid w:val="00883104"/>
    <w:rsid w:val="00884548"/>
    <w:rsid w:val="00890032"/>
    <w:rsid w:val="008A1F1A"/>
    <w:rsid w:val="008A6338"/>
    <w:rsid w:val="008B4FAD"/>
    <w:rsid w:val="008C54EA"/>
    <w:rsid w:val="008C570F"/>
    <w:rsid w:val="008D0976"/>
    <w:rsid w:val="008D3675"/>
    <w:rsid w:val="008D3FEE"/>
    <w:rsid w:val="008D42D5"/>
    <w:rsid w:val="008D7935"/>
    <w:rsid w:val="008E6295"/>
    <w:rsid w:val="008F1577"/>
    <w:rsid w:val="008F30F5"/>
    <w:rsid w:val="008F6BB8"/>
    <w:rsid w:val="00900F31"/>
    <w:rsid w:val="00900FD5"/>
    <w:rsid w:val="00901DD7"/>
    <w:rsid w:val="009053DD"/>
    <w:rsid w:val="00911FBD"/>
    <w:rsid w:val="0092251F"/>
    <w:rsid w:val="00924DB8"/>
    <w:rsid w:val="009335DD"/>
    <w:rsid w:val="00934501"/>
    <w:rsid w:val="0095019F"/>
    <w:rsid w:val="00951428"/>
    <w:rsid w:val="00954D23"/>
    <w:rsid w:val="009557D3"/>
    <w:rsid w:val="009579D3"/>
    <w:rsid w:val="00960602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171D"/>
    <w:rsid w:val="009C5693"/>
    <w:rsid w:val="009E2F5B"/>
    <w:rsid w:val="009E36CF"/>
    <w:rsid w:val="009E43A8"/>
    <w:rsid w:val="009E55F0"/>
    <w:rsid w:val="009E6110"/>
    <w:rsid w:val="009E6910"/>
    <w:rsid w:val="009F60C9"/>
    <w:rsid w:val="00A06940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69A4"/>
    <w:rsid w:val="00A67DFB"/>
    <w:rsid w:val="00A735D2"/>
    <w:rsid w:val="00A75011"/>
    <w:rsid w:val="00A75229"/>
    <w:rsid w:val="00A841B9"/>
    <w:rsid w:val="00A84492"/>
    <w:rsid w:val="00A847C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103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67BF0"/>
    <w:rsid w:val="00B71877"/>
    <w:rsid w:val="00B72693"/>
    <w:rsid w:val="00B85FBC"/>
    <w:rsid w:val="00B90F8A"/>
    <w:rsid w:val="00B9390F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624C2"/>
    <w:rsid w:val="00C66911"/>
    <w:rsid w:val="00C71881"/>
    <w:rsid w:val="00C71A3F"/>
    <w:rsid w:val="00C72058"/>
    <w:rsid w:val="00C72C17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012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613C"/>
    <w:rsid w:val="00DC62DF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57E6C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0FBC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4AF13AF2-2198-4A87-86F3-49C27AD636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jon pritchard</cp:lastModifiedBy>
  <cp:revision>7</cp:revision>
  <dcterms:created xsi:type="dcterms:W3CDTF">2022-08-09T15:59:00Z</dcterms:created>
  <dcterms:modified xsi:type="dcterms:W3CDTF">2022-08-15T05:15:00Z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