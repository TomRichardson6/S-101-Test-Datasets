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78847" w14:textId="0EBF8D8E" w:rsidR="003351ED" w:rsidRPr="00A735D2" w:rsidRDefault="5DF6810B" w:rsidP="00334D57">
      <w:pPr>
        <w:pStyle w:val="Liststycke"/>
        <w:numPr>
          <w:ilvl w:val="0"/>
          <w:numId w:val="1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7D6BBC7C">
        <w:rPr>
          <w:b/>
          <w:bCs/>
          <w:color w:val="000000" w:themeColor="text1"/>
          <w:sz w:val="28"/>
          <w:szCs w:val="28"/>
        </w:rPr>
        <w:t>101</w:t>
      </w:r>
      <w:r w:rsidR="65C4596D" w:rsidRPr="7D6BBC7C">
        <w:rPr>
          <w:b/>
          <w:bCs/>
          <w:color w:val="000000" w:themeColor="text1"/>
          <w:sz w:val="28"/>
          <w:szCs w:val="28"/>
        </w:rPr>
        <w:t>AA</w:t>
      </w:r>
      <w:r w:rsidR="2170E680" w:rsidRPr="7D6BBC7C">
        <w:rPr>
          <w:b/>
          <w:bCs/>
          <w:color w:val="000000" w:themeColor="text1"/>
          <w:sz w:val="28"/>
          <w:szCs w:val="28"/>
        </w:rPr>
        <w:t>00</w:t>
      </w:r>
      <w:r w:rsidR="6E97E6D5" w:rsidRPr="00A471A9">
        <w:rPr>
          <w:b/>
          <w:bCs/>
          <w:sz w:val="28"/>
          <w:szCs w:val="28"/>
        </w:rPr>
        <w:t>DS</w:t>
      </w:r>
      <w:r w:rsidR="4D555B4B" w:rsidRPr="00A471A9">
        <w:rPr>
          <w:b/>
          <w:bCs/>
          <w:sz w:val="28"/>
          <w:szCs w:val="28"/>
        </w:rPr>
        <w:t>0</w:t>
      </w:r>
      <w:r w:rsidR="3F48EC2C" w:rsidRPr="00A471A9">
        <w:rPr>
          <w:b/>
          <w:bCs/>
          <w:sz w:val="28"/>
          <w:szCs w:val="28"/>
        </w:rPr>
        <w:t>0</w:t>
      </w:r>
      <w:r w:rsidR="00825B57" w:rsidRPr="00A471A9">
        <w:rPr>
          <w:b/>
          <w:bCs/>
          <w:sz w:val="28"/>
          <w:szCs w:val="28"/>
        </w:rPr>
        <w:t>1</w:t>
      </w:r>
      <w:r w:rsidR="00C5079C" w:rsidRPr="00A471A9">
        <w:rPr>
          <w:b/>
          <w:bCs/>
          <w:sz w:val="28"/>
          <w:szCs w:val="28"/>
        </w:rPr>
        <w:t>3</w:t>
      </w:r>
      <w:r w:rsidR="15FCE27F" w:rsidRPr="7D6BBC7C">
        <w:rPr>
          <w:b/>
          <w:bCs/>
          <w:color w:val="000000" w:themeColor="text1"/>
          <w:sz w:val="28"/>
          <w:szCs w:val="28"/>
        </w:rPr>
        <w:t xml:space="preserve"> – Dataset 0</w:t>
      </w:r>
      <w:r w:rsidR="3D8805DE" w:rsidRPr="005C2B90">
        <w:rPr>
          <w:b/>
          <w:bCs/>
          <w:color w:val="000000" w:themeColor="text1"/>
          <w:sz w:val="28"/>
          <w:szCs w:val="28"/>
        </w:rPr>
        <w:t>1</w:t>
      </w:r>
      <w:r w:rsidR="00C5079C">
        <w:rPr>
          <w:b/>
          <w:bCs/>
          <w:color w:val="000000" w:themeColor="text1"/>
          <w:sz w:val="28"/>
          <w:szCs w:val="28"/>
        </w:rPr>
        <w:t>3</w:t>
      </w:r>
      <w:r w:rsidR="7740D252" w:rsidRPr="7D6BBC7C">
        <w:rPr>
          <w:b/>
          <w:bCs/>
          <w:color w:val="000000" w:themeColor="text1"/>
          <w:sz w:val="28"/>
          <w:szCs w:val="28"/>
        </w:rPr>
        <w:t xml:space="preserve"> (</w:t>
      </w:r>
      <w:r w:rsidR="7740D252" w:rsidRPr="00A471A9">
        <w:rPr>
          <w:b/>
          <w:bCs/>
          <w:sz w:val="28"/>
          <w:szCs w:val="28"/>
        </w:rPr>
        <w:t>2022</w:t>
      </w:r>
      <w:r w:rsidR="00090A98" w:rsidRPr="00A471A9">
        <w:rPr>
          <w:b/>
          <w:bCs/>
          <w:sz w:val="28"/>
          <w:szCs w:val="28"/>
        </w:rPr>
        <w:t>110</w:t>
      </w:r>
      <w:r w:rsidR="00A471A9" w:rsidRPr="00A471A9">
        <w:rPr>
          <w:b/>
          <w:bCs/>
          <w:sz w:val="28"/>
          <w:szCs w:val="28"/>
        </w:rPr>
        <w:t>4 FINAL</w:t>
      </w:r>
      <w:r w:rsidR="7740D252" w:rsidRPr="7D6BBC7C">
        <w:rPr>
          <w:b/>
          <w:bCs/>
          <w:color w:val="000000" w:themeColor="text1"/>
          <w:sz w:val="28"/>
          <w:szCs w:val="28"/>
        </w:rPr>
        <w:t>)</w:t>
      </w:r>
      <w:bookmarkStart w:id="0" w:name="_GoBack"/>
      <w:bookmarkEnd w:id="0"/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3A707B76" w:rsidR="00B6653F" w:rsidRPr="009739FA" w:rsidRDefault="00825B5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="00CC5B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0D0E20FC" w:rsidR="00B6653F" w:rsidRPr="009739FA" w:rsidRDefault="00C65A0D" w:rsidP="001D53B8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C65A0D">
              <w:rPr>
                <w:rFonts w:ascii="Calibri" w:hAnsi="Calibri" w:cs="Calibri"/>
                <w:sz w:val="20"/>
                <w:szCs w:val="20"/>
                <w:lang w:val="en-GB"/>
              </w:rPr>
              <w:t>Danger line limiting an area of wrecks or obstructions</w:t>
            </w:r>
            <w:r w:rsidR="006A7FD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="006A7FDE" w:rsidRPr="00A471A9">
              <w:rPr>
                <w:rFonts w:ascii="Calibri" w:hAnsi="Calibri" w:cs="Calibri"/>
                <w:sz w:val="20"/>
                <w:szCs w:val="20"/>
                <w:lang w:val="en-GB"/>
              </w:rPr>
              <w:t>(</w:t>
            </w:r>
            <w:r w:rsidR="00F23FDC" w:rsidRPr="00A471A9">
              <w:rPr>
                <w:rFonts w:ascii="Calibri" w:hAnsi="Calibri" w:cs="Calibri"/>
                <w:sz w:val="20"/>
                <w:szCs w:val="20"/>
                <w:lang w:val="en-GB"/>
              </w:rPr>
              <w:t>….</w:t>
            </w:r>
            <w:r w:rsidR="006A7FDE" w:rsidRPr="00A471A9">
              <w:rPr>
                <w:rFonts w:ascii="Calibri" w:hAnsi="Calibri" w:cs="Calibri"/>
                <w:sz w:val="20"/>
                <w:szCs w:val="20"/>
                <w:lang w:val="en-GB"/>
              </w:rPr>
              <w:t>See 13.5 and 13.6)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168FD997" w:rsidR="00B6653F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</w:t>
            </w:r>
          </w:p>
        </w:tc>
      </w:tr>
      <w:tr w:rsidR="00EB4D24" w:rsidRPr="00914AC3" w14:paraId="51898822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22E9C" w14:textId="2D3BE733" w:rsidR="00EB4D24" w:rsidRDefault="00EB4D24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EA10" w14:textId="66096D08" w:rsidR="00EB4D24" w:rsidRDefault="00547F2A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547F2A">
              <w:rPr>
                <w:rFonts w:ascii="Calibri" w:hAnsi="Calibri" w:cs="Calibri"/>
                <w:sz w:val="20"/>
                <w:szCs w:val="20"/>
              </w:rPr>
              <w:t>Danger line bordering an area through which navigation is not safe</w:t>
            </w:r>
            <w:r w:rsidR="004F06CD" w:rsidRPr="00A471A9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F23FDC" w:rsidRPr="00A471A9">
              <w:rPr>
                <w:rFonts w:ascii="Calibri" w:hAnsi="Calibri" w:cs="Calibri"/>
                <w:sz w:val="20"/>
                <w:szCs w:val="20"/>
              </w:rPr>
              <w:t>......</w:t>
            </w:r>
            <w:r w:rsidR="004F06CD" w:rsidRPr="00A471A9">
              <w:rPr>
                <w:rFonts w:ascii="Calibri" w:hAnsi="Calibri" w:cs="Calibri"/>
                <w:sz w:val="20"/>
                <w:szCs w:val="20"/>
              </w:rPr>
              <w:t>See 13.6)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A6E62" w14:textId="279B2596" w:rsidR="00EB4D24" w:rsidRPr="00A471A9" w:rsidRDefault="00C41F46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</w:t>
            </w:r>
          </w:p>
        </w:tc>
      </w:tr>
      <w:tr w:rsidR="00825B57" w:rsidRPr="00914AC3" w14:paraId="668DB8CB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6E286" w14:textId="0E5EE02A" w:rsidR="00825B57" w:rsidRDefault="00762F0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EB4D24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D0154" w14:textId="00052563" w:rsidR="00825B57" w:rsidRDefault="00B22F3C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B22F3C">
              <w:rPr>
                <w:rFonts w:ascii="Calibri" w:hAnsi="Calibri" w:cs="Calibri"/>
                <w:sz w:val="20"/>
                <w:szCs w:val="20"/>
              </w:rPr>
              <w:t>Doubtful dangers</w:t>
            </w:r>
            <w:r w:rsidR="00E473C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473C2" w:rsidRPr="00A471A9">
              <w:rPr>
                <w:rFonts w:ascii="Calibri" w:hAnsi="Calibri" w:cs="Calibri"/>
                <w:sz w:val="20"/>
                <w:szCs w:val="20"/>
              </w:rPr>
              <w:t>(</w:t>
            </w:r>
            <w:r w:rsidR="00F23FDC" w:rsidRPr="00A471A9">
              <w:rPr>
                <w:rFonts w:ascii="Calibri" w:hAnsi="Calibri" w:cs="Calibri"/>
                <w:sz w:val="20"/>
                <w:szCs w:val="20"/>
              </w:rPr>
              <w:t>.....</w:t>
            </w:r>
            <w:r w:rsidR="00E473C2" w:rsidRPr="00A471A9">
              <w:rPr>
                <w:rFonts w:ascii="Calibri" w:hAnsi="Calibri" w:cs="Calibri"/>
                <w:sz w:val="20"/>
                <w:szCs w:val="20"/>
              </w:rPr>
              <w:t>See 13.5 and 13.6)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8B466" w14:textId="05FDBA05" w:rsidR="00825B57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</w:t>
            </w:r>
          </w:p>
        </w:tc>
      </w:tr>
      <w:tr w:rsidR="00825B57" w:rsidRPr="00914AC3" w14:paraId="3CF8E38E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2F26A" w14:textId="3A4A39CF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AABF7" w14:textId="3FF2549F" w:rsidR="00825B57" w:rsidRDefault="00FB1653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FB1653">
              <w:rPr>
                <w:rFonts w:ascii="Calibri" w:hAnsi="Calibri" w:cs="Calibri"/>
                <w:sz w:val="20"/>
                <w:szCs w:val="20"/>
              </w:rPr>
              <w:t>Rocks (intertidal/awash/submerged)</w:t>
            </w:r>
            <w:r w:rsidR="005E793F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2F5191">
              <w:rPr>
                <w:rFonts w:ascii="Calibri" w:hAnsi="Calibri" w:cs="Calibri"/>
                <w:sz w:val="20"/>
                <w:szCs w:val="20"/>
              </w:rPr>
              <w:t>7</w:t>
            </w:r>
            <w:r w:rsidR="005E793F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40C4D" w14:textId="71D61314" w:rsidR="00825B57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3</w:t>
            </w:r>
          </w:p>
        </w:tc>
      </w:tr>
      <w:tr w:rsidR="00825B57" w:rsidRPr="00914AC3" w14:paraId="0EE6AA7E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6A463" w14:textId="14461760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D6AEA" w14:textId="199E3C24" w:rsidR="00825B57" w:rsidRDefault="00613B6B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613B6B">
              <w:rPr>
                <w:rFonts w:ascii="Calibri" w:hAnsi="Calibri" w:cs="Calibri"/>
                <w:sz w:val="20"/>
                <w:szCs w:val="20"/>
              </w:rPr>
              <w:t>Wrecks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737563">
              <w:rPr>
                <w:rFonts w:ascii="Calibri" w:hAnsi="Calibri" w:cs="Calibri"/>
                <w:sz w:val="20"/>
                <w:szCs w:val="20"/>
              </w:rPr>
              <w:t>8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B8413" w14:textId="0484727A" w:rsidR="00825B57" w:rsidRPr="00A471A9" w:rsidRDefault="00C41F4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4</w:t>
            </w:r>
            <w:r w:rsidR="00016A0B" w:rsidRPr="00A471A9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 xml:space="preserve"> - 5</w:t>
            </w:r>
          </w:p>
        </w:tc>
      </w:tr>
      <w:tr w:rsidR="00825B57" w:rsidRPr="00914AC3" w14:paraId="606E1060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F789C" w14:textId="5048EC8D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A2C8" w14:textId="1F8979AB" w:rsidR="00825B57" w:rsidRDefault="00613B6B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613B6B">
              <w:rPr>
                <w:rFonts w:ascii="Calibri" w:hAnsi="Calibri" w:cs="Calibri"/>
                <w:sz w:val="20"/>
                <w:szCs w:val="20"/>
              </w:rPr>
              <w:t>Obstructions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090A98">
              <w:rPr>
                <w:rFonts w:ascii="Calibri" w:hAnsi="Calibri" w:cs="Calibri"/>
                <w:sz w:val="20"/>
                <w:szCs w:val="20"/>
              </w:rPr>
              <w:t>24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BAFA5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825B57" w:rsidRPr="00914AC3" w14:paraId="5B7A2293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AF04" w14:textId="75BC2BC2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607CB" w14:textId="08900F86" w:rsidR="00825B57" w:rsidRDefault="003F12DC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3F12DC">
              <w:rPr>
                <w:rFonts w:ascii="Calibri" w:hAnsi="Calibri" w:cs="Calibri"/>
                <w:sz w:val="20"/>
                <w:szCs w:val="20"/>
              </w:rPr>
              <w:t>Foul ground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C41F46">
              <w:rPr>
                <w:rFonts w:ascii="Calibri" w:hAnsi="Calibri" w:cs="Calibri"/>
                <w:sz w:val="20"/>
                <w:szCs w:val="20"/>
              </w:rPr>
              <w:t>6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5BA55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825B57" w:rsidRPr="00914AC3" w14:paraId="710571DD" w14:textId="77777777" w:rsidTr="00016A0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E320B" w14:textId="26289989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2A87D" w14:textId="19B02BDF" w:rsidR="00825B57" w:rsidRDefault="003F12DC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3F12DC">
              <w:rPr>
                <w:rFonts w:ascii="Calibri" w:hAnsi="Calibri" w:cs="Calibri"/>
                <w:sz w:val="20"/>
                <w:szCs w:val="20"/>
              </w:rPr>
              <w:t>Discoloured water</w:t>
            </w:r>
            <w:r w:rsidR="002F519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C41F46">
              <w:rPr>
                <w:rFonts w:ascii="Calibri" w:hAnsi="Calibri" w:cs="Calibri"/>
                <w:sz w:val="20"/>
                <w:szCs w:val="20"/>
              </w:rPr>
              <w:t>2</w:t>
            </w:r>
            <w:r w:rsidR="002F519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68ABF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825B57" w:rsidRPr="00914AC3" w14:paraId="1D3FF0D4" w14:textId="77777777" w:rsidTr="00016A0B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1A2F4" w14:textId="7AFC2FD7" w:rsidR="00825B57" w:rsidRDefault="00EB4D2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</w:t>
            </w:r>
            <w:r w:rsidR="00C5079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</w:t>
            </w:r>
            <w:r w:rsidR="003F397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2A2E" w14:textId="30497DF3" w:rsidR="00825B57" w:rsidRDefault="002E557F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2E557F">
              <w:rPr>
                <w:rFonts w:ascii="Calibri" w:hAnsi="Calibri" w:cs="Calibri"/>
                <w:sz w:val="20"/>
                <w:szCs w:val="20"/>
              </w:rPr>
              <w:t>Fishing facility</w:t>
            </w:r>
            <w:r w:rsidR="008C5DA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2F5191">
              <w:rPr>
                <w:rFonts w:ascii="Calibri" w:hAnsi="Calibri" w:cs="Calibri"/>
                <w:sz w:val="20"/>
                <w:szCs w:val="20"/>
              </w:rPr>
              <w:t>6</w:t>
            </w:r>
            <w:r w:rsidR="008C5DA1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001C1" w14:textId="77777777" w:rsidR="00825B57" w:rsidRPr="009739FA" w:rsidRDefault="00825B5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  <w:tr w:rsidR="00C5079C" w:rsidRPr="00914AC3" w14:paraId="2A77EA28" w14:textId="77777777" w:rsidTr="00016A0B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49FF" w14:textId="2EA950E2" w:rsidR="00C5079C" w:rsidRDefault="00C5079C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13.10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A595" w14:textId="1F715360" w:rsidR="00C5079C" w:rsidRDefault="002E557F" w:rsidP="001D53B8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2E557F">
              <w:rPr>
                <w:rFonts w:ascii="Calibri" w:hAnsi="Calibri" w:cs="Calibri"/>
                <w:sz w:val="20"/>
                <w:szCs w:val="20"/>
              </w:rPr>
              <w:t>Marine farm/culture</w:t>
            </w:r>
            <w:r w:rsidR="00BE23E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E23E4" w:rsidRPr="00A471A9">
              <w:rPr>
                <w:rFonts w:ascii="Calibri" w:hAnsi="Calibri" w:cs="Calibri"/>
                <w:sz w:val="20"/>
                <w:szCs w:val="20"/>
              </w:rPr>
              <w:t>(6)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F3F2F" w14:textId="77777777" w:rsidR="00C5079C" w:rsidRPr="009739FA" w:rsidRDefault="00C5079C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</w:p>
        </w:tc>
      </w:tr>
    </w:tbl>
    <w:p w14:paraId="57D37AD8" w14:textId="52C3BC29" w:rsidR="00081CE7" w:rsidRDefault="3A5AF156" w:rsidP="007B5581">
      <w:pPr>
        <w:spacing w:after="160"/>
      </w:pPr>
      <w:r>
        <w:t>(</w:t>
      </w:r>
      <w:r w:rsidR="00090A98" w:rsidRPr="00A471A9">
        <w:rPr>
          <w:b/>
          <w:bCs/>
        </w:rPr>
        <w:t>59</w:t>
      </w:r>
      <w:r w:rsidR="7D43E5E1" w:rsidRPr="00A471A9">
        <w:t xml:space="preserve"> </w:t>
      </w:r>
      <w:r>
        <w:t>feature</w:t>
      </w:r>
      <w:r w:rsidR="0D17FA39"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A0E4608" w:rsidR="00C55A81" w:rsidRDefault="00C55A81" w:rsidP="007B5581">
      <w:pPr>
        <w:spacing w:after="160"/>
        <w:rPr>
          <w:b/>
          <w:bCs/>
        </w:rPr>
      </w:pPr>
    </w:p>
    <w:p w14:paraId="00A15F2D" w14:textId="77777777" w:rsidR="00987685" w:rsidRDefault="00987685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5685B813" w:rsidR="00A60409" w:rsidRPr="00C37152" w:rsidRDefault="003F160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9D6A1C">
              <w:rPr>
                <w:rFonts w:ascii="Calibri" w:eastAsia="Times New Roman" w:hAnsi="Calibri" w:cs="Calibri"/>
                <w:sz w:val="20"/>
                <w:szCs w:val="20"/>
              </w:rPr>
              <w:t>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561A6277" w:rsidR="00A60409" w:rsidRPr="00C37152" w:rsidRDefault="0003679F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679F">
              <w:rPr>
                <w:rFonts w:ascii="Calibri" w:eastAsia="Times New Roman" w:hAnsi="Calibri" w:cs="Calibri"/>
                <w:sz w:val="20"/>
                <w:szCs w:val="20"/>
              </w:rPr>
              <w:t>Danger line limiting an area of wrecks or obstructions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4D406611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A7802FE" w14:textId="71F3EB0A" w:rsidR="0003679F" w:rsidRPr="00B47D46" w:rsidRDefault="009B498B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Informational -&gt; </w:t>
            </w:r>
            <w:r w:rsidR="006A7FDE" w:rsidRPr="00B47D46">
              <w:rPr>
                <w:rFonts w:ascii="Calibri" w:eastAsia="Times New Roman" w:hAnsi="Calibri" w:cs="Calibri"/>
                <w:sz w:val="20"/>
                <w:szCs w:val="20"/>
              </w:rPr>
              <w:t>See 13.5 and 13.6</w:t>
            </w:r>
          </w:p>
          <w:p w14:paraId="4ADC2139" w14:textId="01870A8B" w:rsidR="00D6174F" w:rsidRPr="004027AA" w:rsidRDefault="00D6174F" w:rsidP="004027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07D89A5" w14:textId="3B163B69" w:rsidR="0003679F" w:rsidRDefault="0003679F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D98A9D7" w14:textId="77777777" w:rsidR="0003679F" w:rsidRDefault="0003679F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  <w:p w14:paraId="18115D08" w14:textId="72017955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366E920E" w:rsidR="00B56A3A" w:rsidRPr="00C37152" w:rsidRDefault="00A41F44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2FF3D002" w:rsidR="00B56A3A" w:rsidRPr="00C37152" w:rsidRDefault="0003679F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3679F">
              <w:rPr>
                <w:rFonts w:ascii="Calibri" w:hAnsi="Calibri" w:cs="Calibri"/>
                <w:color w:val="auto"/>
                <w:sz w:val="20"/>
                <w:szCs w:val="20"/>
              </w:rPr>
              <w:t>Danger line bordering an area through which navigation is not safe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14AD7" w14:textId="24B86F9A" w:rsidR="00E74EFE" w:rsidRDefault="00E74EFE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29E4042" w14:textId="04E42355" w:rsidR="0003679F" w:rsidRPr="00B47D46" w:rsidRDefault="009B498B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Informational -&gt; </w:t>
            </w:r>
            <w:r w:rsidR="006E6A31" w:rsidRPr="00B47D46">
              <w:rPr>
                <w:rFonts w:ascii="Calibri" w:eastAsia="Times New Roman" w:hAnsi="Calibri" w:cs="Calibri"/>
                <w:sz w:val="20"/>
                <w:szCs w:val="20"/>
              </w:rPr>
              <w:t>See 13.6</w:t>
            </w:r>
          </w:p>
          <w:p w14:paraId="1631A483" w14:textId="26368031" w:rsidR="00D6174F" w:rsidRPr="006E6A31" w:rsidRDefault="00D6174F" w:rsidP="006E6A3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AB69FB" w14:textId="77777777" w:rsidR="0003679F" w:rsidRDefault="0003679F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2BB37557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746E81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C0387C" w14:textId="7355EB14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243BCE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414588D6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48B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57AAEF" w14:textId="0901502C" w:rsidR="00A41F44" w:rsidRPr="00C37152" w:rsidRDefault="000B1F9B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B1F9B">
              <w:rPr>
                <w:rFonts w:ascii="Calibri" w:hAnsi="Calibri" w:cs="Calibri"/>
                <w:color w:val="auto"/>
                <w:sz w:val="20"/>
                <w:szCs w:val="20"/>
              </w:rPr>
              <w:t>Doubtful dangers</w:t>
            </w:r>
          </w:p>
        </w:tc>
      </w:tr>
      <w:tr w:rsidR="00A41F44" w:rsidRPr="00C37152" w14:paraId="39A0F729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F56C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1E73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D7DE4E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6BE3A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AB36" w14:textId="610D7C40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70E79D5" w14:textId="3BD3CEA1" w:rsidR="00CE4E50" w:rsidRPr="00B47D46" w:rsidRDefault="009B498B" w:rsidP="00CE4E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47D46">
              <w:rPr>
                <w:rFonts w:ascii="Calibri" w:eastAsia="Times New Roman" w:hAnsi="Calibri" w:cs="Calibri"/>
                <w:sz w:val="20"/>
                <w:szCs w:val="20"/>
              </w:rPr>
              <w:t xml:space="preserve">Informational -&gt; </w:t>
            </w:r>
            <w:r w:rsidR="00CE4E50" w:rsidRPr="00B47D46">
              <w:rPr>
                <w:rFonts w:ascii="Calibri" w:eastAsia="Times New Roman" w:hAnsi="Calibri" w:cs="Calibri"/>
                <w:sz w:val="20"/>
                <w:szCs w:val="20"/>
              </w:rPr>
              <w:t>See 13.5 and 13.6</w:t>
            </w:r>
          </w:p>
          <w:p w14:paraId="33E1837B" w14:textId="77777777" w:rsidR="00A41F44" w:rsidRPr="00D6174F" w:rsidRDefault="00A41F44" w:rsidP="00CE4E5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0179BDB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E00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6C35D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4131978F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26901B72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6707631" w14:textId="45373C88" w:rsidR="00A41F44" w:rsidRDefault="00A41F44" w:rsidP="00A41F44">
      <w:pPr>
        <w:spacing w:after="160"/>
        <w:rPr>
          <w:b/>
          <w:bCs/>
          <w:sz w:val="28"/>
          <w:szCs w:val="28"/>
        </w:rPr>
      </w:pPr>
    </w:p>
    <w:p w14:paraId="731A134E" w14:textId="3971C7A2" w:rsidR="00987685" w:rsidRDefault="00987685" w:rsidP="00A41F44">
      <w:pPr>
        <w:spacing w:after="160"/>
        <w:rPr>
          <w:b/>
          <w:bCs/>
          <w:sz w:val="28"/>
          <w:szCs w:val="28"/>
        </w:rPr>
      </w:pPr>
    </w:p>
    <w:p w14:paraId="5D0476A1" w14:textId="0F47E418" w:rsidR="00CC3E4C" w:rsidRDefault="00CC3E4C" w:rsidP="00A41F44">
      <w:pPr>
        <w:spacing w:after="160"/>
        <w:rPr>
          <w:b/>
          <w:bCs/>
          <w:sz w:val="28"/>
          <w:szCs w:val="28"/>
        </w:rPr>
      </w:pPr>
    </w:p>
    <w:p w14:paraId="54062BE2" w14:textId="0BCE5BAA" w:rsidR="00CC3E4C" w:rsidRDefault="00CC3E4C" w:rsidP="00A41F44">
      <w:pPr>
        <w:spacing w:after="160"/>
        <w:rPr>
          <w:b/>
          <w:bCs/>
          <w:sz w:val="28"/>
          <w:szCs w:val="28"/>
        </w:rPr>
      </w:pPr>
    </w:p>
    <w:p w14:paraId="069F4514" w14:textId="2729CC36" w:rsidR="00CC3E4C" w:rsidRDefault="00CC3E4C" w:rsidP="00A41F44">
      <w:pPr>
        <w:spacing w:after="160"/>
        <w:rPr>
          <w:b/>
          <w:bCs/>
          <w:sz w:val="28"/>
          <w:szCs w:val="28"/>
        </w:rPr>
      </w:pPr>
    </w:p>
    <w:p w14:paraId="098BF316" w14:textId="58F940B2" w:rsidR="00CC3E4C" w:rsidRDefault="00CC3E4C" w:rsidP="00A41F44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7A1B1A8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AD94EA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36B165" w14:textId="2024C5B5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140481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1A7BD28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D4B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4EF78E" w14:textId="064B867F" w:rsidR="00A41F44" w:rsidRPr="00C37152" w:rsidRDefault="00963360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6336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Underwater/Awash Rock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point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)</w:t>
            </w:r>
          </w:p>
        </w:tc>
      </w:tr>
      <w:tr w:rsidR="00A41F44" w:rsidRPr="00C37152" w14:paraId="354B56F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A45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7DE3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0B06367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411FB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20A80" w14:textId="3933BC6D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0D08661" w14:textId="3BE4852B" w:rsidR="0003679F" w:rsidRPr="00CC3E4C" w:rsidRDefault="00CC3E4C" w:rsidP="00334D57">
            <w:pPr>
              <w:pStyle w:val="Liststycke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C3E4C">
              <w:rPr>
                <w:rFonts w:ascii="Calibri" w:hAnsi="Calibri" w:cs="Calibri"/>
                <w:sz w:val="20"/>
                <w:szCs w:val="20"/>
              </w:rPr>
              <w:t>Underwater/Awash Rock (point)</w:t>
            </w:r>
          </w:p>
          <w:p w14:paraId="215F8BDA" w14:textId="211FF1BB" w:rsidR="0003679F" w:rsidRPr="00AA6178" w:rsidRDefault="00AA6178" w:rsidP="00334D57">
            <w:pPr>
              <w:pStyle w:val="Liststycke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</w:t>
            </w:r>
            <w:r w:rsidRPr="00AA6178">
              <w:rPr>
                <w:rFonts w:eastAsia="Times New Roman"/>
                <w:sz w:val="20"/>
                <w:szCs w:val="20"/>
              </w:rPr>
              <w:t>alue of sounding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BD7111">
              <w:rPr>
                <w:rFonts w:eastAsia="Times New Roman"/>
                <w:sz w:val="20"/>
                <w:szCs w:val="20"/>
              </w:rPr>
              <w:t>“7.2”</w:t>
            </w:r>
          </w:p>
          <w:p w14:paraId="2285EF2D" w14:textId="595F2629" w:rsidR="00AA6178" w:rsidRPr="00AA6178" w:rsidRDefault="00AA6178" w:rsidP="00334D57">
            <w:pPr>
              <w:pStyle w:val="Liststycke"/>
              <w:numPr>
                <w:ilvl w:val="0"/>
                <w:numId w:val="18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</w:t>
            </w:r>
            <w:r w:rsidRPr="00AA6178">
              <w:rPr>
                <w:rFonts w:eastAsia="Times New Roman"/>
                <w:sz w:val="20"/>
                <w:szCs w:val="20"/>
              </w:rPr>
              <w:t>ater level effect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BD7111">
              <w:rPr>
                <w:rFonts w:eastAsia="Times New Roman"/>
                <w:sz w:val="20"/>
                <w:szCs w:val="20"/>
              </w:rPr>
              <w:t xml:space="preserve">3: </w:t>
            </w:r>
            <w:r w:rsidR="00BD7111" w:rsidRPr="00BD7111">
              <w:rPr>
                <w:rFonts w:eastAsia="Times New Roman"/>
                <w:sz w:val="20"/>
                <w:szCs w:val="20"/>
              </w:rPr>
              <w:t>always under water/ submerged</w:t>
            </w:r>
          </w:p>
          <w:p w14:paraId="477FACBC" w14:textId="08127C5F" w:rsidR="0003679F" w:rsidRDefault="0003679F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024DB4D" w14:textId="154F8909" w:rsidR="00BD7111" w:rsidRPr="00BD7111" w:rsidRDefault="00BD7111" w:rsidP="00334D57">
            <w:pPr>
              <w:pStyle w:val="Liststycke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393FFD57" w14:textId="39A12146" w:rsidR="00BD7111" w:rsidRPr="00BD7111" w:rsidRDefault="00BD7111" w:rsidP="00334D57">
            <w:pPr>
              <w:pStyle w:val="Liststycke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value of sounding = “</w:t>
            </w:r>
            <w:r w:rsidR="00CC14CE">
              <w:rPr>
                <w:rFonts w:eastAsia="Times New Roman"/>
                <w:sz w:val="20"/>
                <w:szCs w:val="20"/>
              </w:rPr>
              <w:t>1.3</w:t>
            </w:r>
            <w:r w:rsidRPr="00BD7111">
              <w:rPr>
                <w:rFonts w:eastAsia="Times New Roman"/>
                <w:sz w:val="20"/>
                <w:szCs w:val="20"/>
              </w:rPr>
              <w:t>”</w:t>
            </w:r>
          </w:p>
          <w:p w14:paraId="4839F458" w14:textId="63E74A2C" w:rsidR="0003679F" w:rsidRPr="00BD7111" w:rsidRDefault="00BD7111" w:rsidP="00334D57">
            <w:pPr>
              <w:pStyle w:val="Liststycke"/>
              <w:numPr>
                <w:ilvl w:val="0"/>
                <w:numId w:val="1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 xml:space="preserve">water level effect = 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Pr="00BD7111">
              <w:rPr>
                <w:rFonts w:eastAsia="Times New Roman"/>
                <w:sz w:val="20"/>
                <w:szCs w:val="20"/>
              </w:rPr>
              <w:t>: covers and uncovers</w:t>
            </w:r>
          </w:p>
          <w:p w14:paraId="1CBE82EE" w14:textId="77777777" w:rsidR="00BD7111" w:rsidRDefault="00BD7111" w:rsidP="00BD711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CDC7E53" w14:textId="0EFEFCBA" w:rsidR="00BD7111" w:rsidRPr="00BD7111" w:rsidRDefault="00BD7111" w:rsidP="00334D57">
            <w:pPr>
              <w:pStyle w:val="Liststycke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51E6FEC2" w14:textId="3DBA8879" w:rsidR="00BD7111" w:rsidRPr="00BD7111" w:rsidRDefault="00BD7111" w:rsidP="00BD7111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a.</w:t>
            </w:r>
            <w:r w:rsidRPr="00BD7111">
              <w:rPr>
                <w:rFonts w:eastAsia="Times New Roman"/>
                <w:sz w:val="20"/>
                <w:szCs w:val="20"/>
              </w:rPr>
              <w:tab/>
              <w:t>value of sounding = “</w:t>
            </w:r>
            <w:r w:rsidR="00CC14CE">
              <w:rPr>
                <w:rFonts w:eastAsia="Times New Roman"/>
                <w:sz w:val="20"/>
                <w:szCs w:val="20"/>
              </w:rPr>
              <w:t>0</w:t>
            </w:r>
            <w:r w:rsidRPr="00BD7111">
              <w:rPr>
                <w:rFonts w:eastAsia="Times New Roman"/>
                <w:sz w:val="20"/>
                <w:szCs w:val="20"/>
              </w:rPr>
              <w:t>.2”</w:t>
            </w:r>
          </w:p>
          <w:p w14:paraId="05D91B4C" w14:textId="606DF512" w:rsidR="00BD7111" w:rsidRDefault="00BD7111" w:rsidP="00BD7111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b.</w:t>
            </w:r>
            <w:r w:rsidRPr="00BD7111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CC14CE">
              <w:rPr>
                <w:rFonts w:eastAsia="Times New Roman"/>
                <w:sz w:val="20"/>
                <w:szCs w:val="20"/>
              </w:rPr>
              <w:t>5: awash</w:t>
            </w:r>
          </w:p>
          <w:p w14:paraId="755FB024" w14:textId="77777777" w:rsidR="00D47AFE" w:rsidRDefault="00D47AFE" w:rsidP="00BD7111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</w:p>
          <w:p w14:paraId="16CE425E" w14:textId="2DE43926" w:rsidR="003977C6" w:rsidRDefault="003977C6" w:rsidP="00334D57">
            <w:pPr>
              <w:pStyle w:val="Liststycke"/>
              <w:numPr>
                <w:ilvl w:val="0"/>
                <w:numId w:val="17"/>
              </w:numPr>
              <w:rPr>
                <w:rFonts w:eastAsia="Times New Roman"/>
                <w:sz w:val="20"/>
                <w:szCs w:val="20"/>
              </w:rPr>
            </w:pPr>
            <w:r w:rsidRPr="003977C6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277131E2" w14:textId="4A583EAA" w:rsidR="00D47AFE" w:rsidRDefault="00D47AFE" w:rsidP="00D47AFE">
            <w:pPr>
              <w:pStyle w:val="Liststycke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the range of depth of surrounding depth area)</w:t>
            </w:r>
          </w:p>
          <w:p w14:paraId="3668D195" w14:textId="036372BA" w:rsidR="00D47AFE" w:rsidRDefault="00D47AFE" w:rsidP="00D47AFE">
            <w:pPr>
              <w:pStyle w:val="Liststycke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 water/submerged)</w:t>
            </w:r>
          </w:p>
          <w:p w14:paraId="193505D1" w14:textId="77777777" w:rsidR="00D47AFE" w:rsidRDefault="00D47AFE" w:rsidP="00D47AFE">
            <w:pPr>
              <w:pStyle w:val="Liststycke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29D41306" w14:textId="77777777" w:rsidR="00D47AFE" w:rsidRDefault="00D47AFE" w:rsidP="00D47AFE">
            <w:pPr>
              <w:pStyle w:val="Liststycke"/>
              <w:numPr>
                <w:ilvl w:val="0"/>
                <w:numId w:val="17"/>
              </w:numPr>
              <w:rPr>
                <w:rFonts w:eastAsia="Times New Roman"/>
                <w:sz w:val="20"/>
                <w:szCs w:val="20"/>
              </w:rPr>
            </w:pPr>
            <w:r w:rsidRPr="003977C6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47EA9F13" w14:textId="77777777" w:rsidR="00D47AFE" w:rsidRDefault="00D47AFE" w:rsidP="00D47AFE">
            <w:pPr>
              <w:pStyle w:val="Liststycke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the range of depth of surrounding depth area)</w:t>
            </w:r>
          </w:p>
          <w:p w14:paraId="0EE58A33" w14:textId="25D761D3" w:rsidR="00D47AFE" w:rsidRDefault="00D47AFE" w:rsidP="00D47AFE">
            <w:pPr>
              <w:pStyle w:val="Liststycke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52D09918" w14:textId="222CD7E7" w:rsidR="00D47AFE" w:rsidRDefault="00D47AFE" w:rsidP="00D47AFE">
            <w:pPr>
              <w:pStyle w:val="Liststycke"/>
              <w:numPr>
                <w:ilvl w:val="1"/>
                <w:numId w:val="17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-1.1</w:t>
            </w:r>
          </w:p>
          <w:p w14:paraId="2D637C81" w14:textId="77777777" w:rsidR="00D47AFE" w:rsidRDefault="00D47AFE" w:rsidP="00D47AFE">
            <w:pPr>
              <w:pStyle w:val="Liststycke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4ECE42D4" w14:textId="77777777" w:rsidR="00421F03" w:rsidRPr="00BD7111" w:rsidRDefault="00421F03" w:rsidP="00421F03">
            <w:pPr>
              <w:pStyle w:val="Liststycke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D7111">
              <w:rPr>
                <w:rFonts w:eastAsia="Times New Roman"/>
                <w:sz w:val="20"/>
                <w:szCs w:val="20"/>
              </w:rPr>
              <w:t>Underwater/Awash Rock (point)</w:t>
            </w:r>
          </w:p>
          <w:p w14:paraId="59E6A5AB" w14:textId="41425548" w:rsidR="00421F03" w:rsidRDefault="00421F03">
            <w:pPr>
              <w:pStyle w:val="Liststycke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  <w:pPrChange w:id="1" w:author="Östergren, Klas" w:date="2023-04-01T14:24:00Z">
                <w:pPr>
                  <w:pStyle w:val="Liststycke"/>
                  <w:numPr>
                    <w:numId w:val="19"/>
                  </w:numPr>
                  <w:spacing w:after="0" w:line="240" w:lineRule="auto"/>
                  <w:ind w:left="1628" w:hanging="426"/>
                </w:pPr>
              </w:pPrChange>
            </w:pPr>
            <w:r w:rsidRPr="00BD7111">
              <w:rPr>
                <w:rFonts w:eastAsia="Times New Roman"/>
                <w:sz w:val="20"/>
                <w:szCs w:val="20"/>
              </w:rPr>
              <w:t>value of sounding = “</w:t>
            </w:r>
            <w:r>
              <w:rPr>
                <w:rFonts w:eastAsia="Times New Roman"/>
                <w:sz w:val="20"/>
                <w:szCs w:val="20"/>
              </w:rPr>
              <w:t>1.3</w:t>
            </w:r>
            <w:r w:rsidRPr="00BD7111">
              <w:rPr>
                <w:rFonts w:eastAsia="Times New Roman"/>
                <w:sz w:val="20"/>
                <w:szCs w:val="20"/>
              </w:rPr>
              <w:t>”</w:t>
            </w:r>
          </w:p>
          <w:p w14:paraId="28CE85AC" w14:textId="3021025A" w:rsidR="00421F03" w:rsidRPr="00BD7111" w:rsidRDefault="00421F03">
            <w:pPr>
              <w:pStyle w:val="Liststycke"/>
              <w:numPr>
                <w:ilvl w:val="0"/>
                <w:numId w:val="45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  <w:pPrChange w:id="2" w:author="Östergren, Klas" w:date="2023-04-01T14:24:00Z">
                <w:pPr>
                  <w:pStyle w:val="Liststycke"/>
                  <w:numPr>
                    <w:numId w:val="19"/>
                  </w:numPr>
                  <w:spacing w:after="0" w:line="240" w:lineRule="auto"/>
                  <w:ind w:left="1628" w:hanging="426"/>
                </w:pPr>
              </w:pPrChange>
            </w:pPr>
            <w:r>
              <w:rPr>
                <w:rFonts w:eastAsia="Times New Roman"/>
                <w:sz w:val="20"/>
                <w:szCs w:val="20"/>
              </w:rPr>
              <w:t>nature of surface = 14 (Coral)</w:t>
            </w:r>
          </w:p>
          <w:p w14:paraId="006E651F" w14:textId="590E2CF3" w:rsidR="00421F03" w:rsidRDefault="00421F03">
            <w:pPr>
              <w:pStyle w:val="Liststycke"/>
              <w:numPr>
                <w:ilvl w:val="0"/>
                <w:numId w:val="45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  <w:pPrChange w:id="3" w:author="Östergren, Klas" w:date="2023-04-01T14:24:00Z">
                <w:pPr>
                  <w:pStyle w:val="Liststycke"/>
                  <w:numPr>
                    <w:numId w:val="19"/>
                  </w:numPr>
                  <w:spacing w:after="0" w:line="240" w:lineRule="auto"/>
                  <w:ind w:left="1628" w:hanging="426"/>
                </w:pPr>
              </w:pPrChange>
            </w:pPr>
            <w:r w:rsidRPr="00BD7111">
              <w:rPr>
                <w:rFonts w:eastAsia="Times New Roman"/>
                <w:sz w:val="20"/>
                <w:szCs w:val="20"/>
              </w:rPr>
              <w:t xml:space="preserve">water level effect = 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Pr="00BD7111">
              <w:rPr>
                <w:rFonts w:eastAsia="Times New Roman"/>
                <w:sz w:val="20"/>
                <w:szCs w:val="20"/>
              </w:rPr>
              <w:t>: covers and uncovers</w:t>
            </w:r>
          </w:p>
          <w:p w14:paraId="0FDF41D8" w14:textId="219CEB2A" w:rsidR="00421F03" w:rsidRDefault="00421F03" w:rsidP="00421F03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73452EC" w14:textId="77777777" w:rsidR="00421F03" w:rsidRPr="00CC3E4C" w:rsidRDefault="00421F03" w:rsidP="00421F03">
            <w:pPr>
              <w:pStyle w:val="Liststycke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C3E4C">
              <w:rPr>
                <w:rFonts w:ascii="Calibri" w:hAnsi="Calibri" w:cs="Calibri"/>
                <w:sz w:val="20"/>
                <w:szCs w:val="20"/>
              </w:rPr>
              <w:t>Underwater/Awash Rock (point)</w:t>
            </w:r>
          </w:p>
          <w:p w14:paraId="0D5E0E8A" w14:textId="4D0FDF60" w:rsidR="00421F03" w:rsidRDefault="00421F03">
            <w:pPr>
              <w:pStyle w:val="Liststycke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  <w:pPrChange w:id="4" w:author="Östergren, Klas" w:date="2023-04-01T14:24:00Z">
                <w:pPr>
                  <w:pStyle w:val="Liststycke"/>
                  <w:numPr>
                    <w:numId w:val="18"/>
                  </w:numPr>
                  <w:spacing w:after="0" w:line="240" w:lineRule="auto"/>
                  <w:ind w:left="1628" w:hanging="426"/>
                </w:pPr>
              </w:pPrChange>
            </w:pPr>
            <w:r>
              <w:rPr>
                <w:rFonts w:eastAsia="Times New Roman"/>
                <w:sz w:val="20"/>
                <w:szCs w:val="20"/>
              </w:rPr>
              <w:t>v</w:t>
            </w:r>
            <w:r w:rsidRPr="00AA6178">
              <w:rPr>
                <w:rFonts w:eastAsia="Times New Roman"/>
                <w:sz w:val="20"/>
                <w:szCs w:val="20"/>
              </w:rPr>
              <w:t>alue of sounding</w:t>
            </w:r>
            <w:r>
              <w:rPr>
                <w:rFonts w:eastAsia="Times New Roman"/>
                <w:sz w:val="20"/>
                <w:szCs w:val="20"/>
              </w:rPr>
              <w:t xml:space="preserve"> = “7.2”</w:t>
            </w:r>
          </w:p>
          <w:p w14:paraId="74F94EB2" w14:textId="0E94320E" w:rsidR="00421F03" w:rsidRPr="00AA6178" w:rsidRDefault="00421F03">
            <w:pPr>
              <w:pStyle w:val="Liststycke"/>
              <w:numPr>
                <w:ilvl w:val="0"/>
                <w:numId w:val="46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  <w:pPrChange w:id="5" w:author="Östergren, Klas" w:date="2023-04-01T14:24:00Z">
                <w:pPr>
                  <w:pStyle w:val="Liststycke"/>
                  <w:numPr>
                    <w:numId w:val="18"/>
                  </w:numPr>
                  <w:spacing w:after="0" w:line="240" w:lineRule="auto"/>
                  <w:ind w:left="1628" w:hanging="426"/>
                </w:pPr>
              </w:pPrChange>
            </w:pPr>
            <w:r>
              <w:rPr>
                <w:rFonts w:eastAsia="Times New Roman"/>
                <w:sz w:val="20"/>
                <w:szCs w:val="20"/>
              </w:rPr>
              <w:t>status = 18 (existence doubtful)</w:t>
            </w:r>
          </w:p>
          <w:p w14:paraId="37639442" w14:textId="08866F30" w:rsidR="00205E9F" w:rsidRPr="00205E9F" w:rsidRDefault="00421F03">
            <w:pPr>
              <w:pStyle w:val="Liststycke"/>
              <w:numPr>
                <w:ilvl w:val="0"/>
                <w:numId w:val="46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  <w:rPrChange w:id="6" w:author="Östergren, Klas" w:date="2023-04-01T14:24:00Z">
                  <w:rPr>
                    <w:rFonts w:eastAsia="Times New Roman"/>
                  </w:rPr>
                </w:rPrChange>
              </w:rPr>
              <w:pPrChange w:id="7" w:author="Östergren, Klas" w:date="2023-04-01T14:24:00Z">
                <w:pPr>
                  <w:pStyle w:val="Liststycke"/>
                  <w:numPr>
                    <w:numId w:val="18"/>
                  </w:numPr>
                  <w:spacing w:after="0" w:line="240" w:lineRule="auto"/>
                  <w:ind w:hanging="360"/>
                </w:pPr>
              </w:pPrChange>
            </w:pPr>
            <w:r>
              <w:rPr>
                <w:rFonts w:eastAsia="Times New Roman"/>
                <w:sz w:val="20"/>
                <w:szCs w:val="20"/>
              </w:rPr>
              <w:t>w</w:t>
            </w:r>
            <w:r w:rsidRPr="00AA6178">
              <w:rPr>
                <w:rFonts w:eastAsia="Times New Roman"/>
                <w:sz w:val="20"/>
                <w:szCs w:val="20"/>
              </w:rPr>
              <w:t>ater level effect</w:t>
            </w:r>
            <w:r>
              <w:rPr>
                <w:rFonts w:eastAsia="Times New Roman"/>
                <w:sz w:val="20"/>
                <w:szCs w:val="20"/>
              </w:rPr>
              <w:t xml:space="preserve"> = 3: </w:t>
            </w:r>
            <w:r w:rsidRPr="00BD7111">
              <w:rPr>
                <w:rFonts w:eastAsia="Times New Roman"/>
                <w:sz w:val="20"/>
                <w:szCs w:val="20"/>
              </w:rPr>
              <w:t>always under water/ submerged</w:t>
            </w:r>
            <w:ins w:id="8" w:author="Östergren, Klas" w:date="2023-04-01T14:24:00Z">
              <w:r w:rsidR="00205E9F">
                <w:rPr>
                  <w:rFonts w:eastAsia="Times New Roman"/>
                  <w:sz w:val="20"/>
                  <w:szCs w:val="20"/>
                </w:rPr>
                <w:br/>
              </w:r>
            </w:ins>
          </w:p>
          <w:p w14:paraId="1BF6695A" w14:textId="5CAEB303" w:rsidR="00421F03" w:rsidRDefault="00205E9F">
            <w:pPr>
              <w:pStyle w:val="Liststycke"/>
              <w:numPr>
                <w:ilvl w:val="0"/>
                <w:numId w:val="17"/>
              </w:numPr>
              <w:spacing w:after="0" w:line="240" w:lineRule="auto"/>
              <w:rPr>
                <w:ins w:id="9" w:author="Östergren, Klas" w:date="2023-04-01T14:24:00Z"/>
                <w:rFonts w:eastAsia="Times New Roman"/>
                <w:sz w:val="20"/>
                <w:szCs w:val="20"/>
              </w:rPr>
              <w:pPrChange w:id="10" w:author="Östergren, Klas" w:date="2023-04-01T14:23:00Z">
                <w:pPr>
                  <w:spacing w:after="0" w:line="240" w:lineRule="auto"/>
                </w:pPr>
              </w:pPrChange>
            </w:pPr>
            <w:ins w:id="11" w:author="Östergren, Klas" w:date="2023-04-01T14:23:00Z">
              <w:r>
                <w:rPr>
                  <w:rFonts w:eastAsia="Times New Roman"/>
                  <w:sz w:val="20"/>
                  <w:szCs w:val="20"/>
                </w:rPr>
                <w:t>Underwater/Awash Rock (point)</w:t>
              </w:r>
            </w:ins>
          </w:p>
          <w:p w14:paraId="351661A4" w14:textId="3255B2F0" w:rsidR="00205E9F" w:rsidRDefault="00205E9F">
            <w:pPr>
              <w:pStyle w:val="Liststycke"/>
              <w:numPr>
                <w:ilvl w:val="1"/>
                <w:numId w:val="17"/>
              </w:numPr>
              <w:spacing w:after="0" w:line="240" w:lineRule="auto"/>
              <w:ind w:left="1770"/>
              <w:rPr>
                <w:ins w:id="12" w:author="Östergren, Klas" w:date="2023-04-01T14:29:00Z"/>
                <w:rFonts w:eastAsia="Times New Roman"/>
                <w:sz w:val="20"/>
                <w:szCs w:val="20"/>
              </w:rPr>
              <w:pPrChange w:id="13" w:author="Östergren, Klas" w:date="2023-04-01T14:24:00Z">
                <w:pPr>
                  <w:spacing w:after="0" w:line="240" w:lineRule="auto"/>
                </w:pPr>
              </w:pPrChange>
            </w:pPr>
            <w:ins w:id="14" w:author="Östergren, Klas" w:date="2023-04-01T14:29:00Z">
              <w:r>
                <w:rPr>
                  <w:rFonts w:eastAsia="Times New Roman"/>
                  <w:sz w:val="20"/>
                  <w:szCs w:val="20"/>
                </w:rPr>
                <w:t>Value of soundig = “1”</w:t>
              </w:r>
            </w:ins>
          </w:p>
          <w:p w14:paraId="1CBE758F" w14:textId="15521D83" w:rsidR="00205E9F" w:rsidRDefault="00205E9F">
            <w:pPr>
              <w:pStyle w:val="Liststycke"/>
              <w:numPr>
                <w:ilvl w:val="1"/>
                <w:numId w:val="17"/>
              </w:numPr>
              <w:spacing w:after="0" w:line="240" w:lineRule="auto"/>
              <w:ind w:left="1770"/>
              <w:rPr>
                <w:ins w:id="15" w:author="Östergren, Klas" w:date="2023-04-01T14:29:00Z"/>
                <w:rFonts w:eastAsia="Times New Roman"/>
                <w:sz w:val="20"/>
                <w:szCs w:val="20"/>
              </w:rPr>
              <w:pPrChange w:id="16" w:author="Östergren, Klas" w:date="2023-04-01T14:24:00Z">
                <w:pPr>
                  <w:spacing w:after="0" w:line="240" w:lineRule="auto"/>
                </w:pPr>
              </w:pPrChange>
            </w:pPr>
            <w:ins w:id="17" w:author="Östergren, Klas" w:date="2023-04-01T14:29:00Z">
              <w:r>
                <w:rPr>
                  <w:rFonts w:eastAsia="Times New Roman"/>
                  <w:sz w:val="20"/>
                  <w:szCs w:val="20"/>
                </w:rPr>
                <w:t>Water level effect = 3 (Always under water/Submerged)</w:t>
              </w:r>
            </w:ins>
          </w:p>
          <w:p w14:paraId="0A42EF87" w14:textId="17D1A56A" w:rsidR="00205E9F" w:rsidRPr="00205E9F" w:rsidDel="00205E9F" w:rsidRDefault="00205E9F">
            <w:pPr>
              <w:spacing w:after="0" w:line="240" w:lineRule="auto"/>
              <w:ind w:left="720"/>
              <w:rPr>
                <w:del w:id="18" w:author="Östergren, Klas" w:date="2023-04-01T14:31:00Z"/>
                <w:rFonts w:eastAsia="Times New Roman"/>
                <w:sz w:val="20"/>
                <w:szCs w:val="20"/>
                <w:rPrChange w:id="19" w:author="Östergren, Klas" w:date="2023-04-01T14:31:00Z">
                  <w:rPr>
                    <w:del w:id="20" w:author="Östergren, Klas" w:date="2023-04-01T14:31:00Z"/>
                    <w:rFonts w:eastAsia="Times New Roman"/>
                  </w:rPr>
                </w:rPrChange>
              </w:rPr>
              <w:pPrChange w:id="21" w:author="Östergren, Klas" w:date="2023-04-01T14:31:00Z">
                <w:pPr>
                  <w:spacing w:after="0" w:line="240" w:lineRule="auto"/>
                </w:pPr>
              </w:pPrChange>
            </w:pPr>
            <w:ins w:id="22" w:author="Östergren, Klas" w:date="2023-04-01T14:31:00Z">
              <w:r>
                <w:rPr>
                  <w:rFonts w:eastAsia="Times New Roman"/>
                  <w:sz w:val="20"/>
                  <w:szCs w:val="20"/>
                </w:rPr>
                <w:t>8A) LandArea (point) close to the Underwater rock</w:t>
              </w:r>
            </w:ins>
          </w:p>
          <w:p w14:paraId="1F5B422B" w14:textId="620A9F90" w:rsidR="00152053" w:rsidRPr="00D6174F" w:rsidRDefault="00152053">
            <w:pPr>
              <w:pStyle w:val="Liststycke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  <w:pPrChange w:id="23" w:author="Östergren, Klas" w:date="2023-04-01T14:31:00Z">
                <w:pPr>
                  <w:spacing w:after="0" w:line="240" w:lineRule="auto"/>
                </w:pPr>
              </w:pPrChange>
            </w:pPr>
          </w:p>
        </w:tc>
      </w:tr>
      <w:tr w:rsidR="00A41F44" w:rsidRPr="00C37152" w14:paraId="497CA5F5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AB68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07A64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28341E5A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727D3C3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DA9F135" w14:textId="6A436F4E" w:rsidR="00421F03" w:rsidRDefault="00421F03" w:rsidP="00A41F44">
      <w:pPr>
        <w:spacing w:after="160"/>
      </w:pPr>
    </w:p>
    <w:p w14:paraId="3811F753" w14:textId="77777777" w:rsidR="00421F03" w:rsidRDefault="00421F03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7DF23DC3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974FD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6DF309E" w14:textId="419EC10B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58EFBE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26BE717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57B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896396" w14:textId="1F30020C" w:rsidR="00A41F44" w:rsidRPr="00C37152" w:rsidRDefault="004336C1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336C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Wreck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point;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A41F44" w:rsidRPr="00C37152" w14:paraId="6489939E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3EBB9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6FDF5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83B6FB8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0F8A8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16FA" w14:textId="516B7C43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58BA74F" w14:textId="627FEF04" w:rsidR="00F326D0" w:rsidRPr="003D7C55" w:rsidRDefault="00F326D0" w:rsidP="00334D57">
            <w:pPr>
              <w:pStyle w:val="Liststycke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Restricted Area </w:t>
            </w:r>
            <w:del w:id="24" w:author="Östergren, Klas" w:date="2023-04-01T14:22:00Z">
              <w:r w:rsidRPr="003D7C55" w:rsidDel="004B2331">
                <w:rPr>
                  <w:rFonts w:eastAsia="Times New Roman"/>
                  <w:sz w:val="20"/>
                  <w:szCs w:val="20"/>
                </w:rPr>
                <w:delText xml:space="preserve">Regulatory </w:delText>
              </w:r>
            </w:del>
            <w:ins w:id="25" w:author="Östergren, Klas" w:date="2023-04-01T14:22:00Z">
              <w:r w:rsidR="004B2331">
                <w:rPr>
                  <w:rFonts w:eastAsia="Times New Roman"/>
                  <w:sz w:val="20"/>
                  <w:szCs w:val="20"/>
                </w:rPr>
                <w:t>Navigational</w:t>
              </w:r>
              <w:r w:rsidR="004B2331" w:rsidRPr="003D7C55">
                <w:rPr>
                  <w:rFonts w:eastAsia="Times New Roman"/>
                  <w:sz w:val="20"/>
                  <w:szCs w:val="20"/>
                </w:rPr>
                <w:t xml:space="preserve"> </w:t>
              </w:r>
            </w:ins>
            <w:r w:rsidRPr="003D7C55">
              <w:rPr>
                <w:rFonts w:eastAsia="Times New Roman"/>
                <w:sz w:val="20"/>
                <w:szCs w:val="20"/>
              </w:rPr>
              <w:t xml:space="preserve">(surface) </w:t>
            </w:r>
          </w:p>
          <w:p w14:paraId="585649CA" w14:textId="47EED06B" w:rsidR="00A41F44" w:rsidRPr="003D7C55" w:rsidRDefault="00F326D0" w:rsidP="00334D57">
            <w:pPr>
              <w:pStyle w:val="Liststycke"/>
              <w:numPr>
                <w:ilvl w:val="0"/>
                <w:numId w:val="13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restriction  = </w:t>
            </w:r>
            <w:r w:rsidR="00616BBB" w:rsidRPr="003D7C55">
              <w:rPr>
                <w:rFonts w:eastAsia="Times New Roman"/>
                <w:sz w:val="20"/>
                <w:szCs w:val="20"/>
              </w:rPr>
              <w:t>1</w:t>
            </w:r>
            <w:r w:rsidRPr="003D7C55">
              <w:rPr>
                <w:rFonts w:eastAsia="Times New Roman"/>
                <w:sz w:val="20"/>
                <w:szCs w:val="20"/>
              </w:rPr>
              <w:t xml:space="preserve">: </w:t>
            </w:r>
            <w:r w:rsidR="00616BBB" w:rsidRPr="003D7C55">
              <w:rPr>
                <w:rFonts w:eastAsia="Times New Roman"/>
                <w:sz w:val="20"/>
                <w:szCs w:val="20"/>
              </w:rPr>
              <w:t>anchoring</w:t>
            </w:r>
            <w:r w:rsidRPr="003D7C55">
              <w:rPr>
                <w:rFonts w:eastAsia="Times New Roman"/>
                <w:sz w:val="20"/>
                <w:szCs w:val="20"/>
              </w:rPr>
              <w:t xml:space="preserve"> prohibited</w:t>
            </w:r>
          </w:p>
          <w:p w14:paraId="27F6309E" w14:textId="2ADBC39F" w:rsidR="00F326D0" w:rsidRPr="003D7C55" w:rsidRDefault="003D7C55" w:rsidP="00334D57">
            <w:pPr>
              <w:pStyle w:val="Liststycke"/>
              <w:numPr>
                <w:ilvl w:val="0"/>
                <w:numId w:val="13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information:</w:t>
            </w:r>
          </w:p>
          <w:p w14:paraId="50796042" w14:textId="42C6390D" w:rsidR="003D7C55" w:rsidRDefault="00BB30A8" w:rsidP="00334D57">
            <w:pPr>
              <w:pStyle w:val="Liststycke"/>
              <w:numPr>
                <w:ilvl w:val="0"/>
                <w:numId w:val="15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 w:rsidRPr="00C06A24">
              <w:rPr>
                <w:rFonts w:eastAsia="Times New Roman"/>
                <w:sz w:val="20"/>
                <w:szCs w:val="20"/>
              </w:rPr>
              <w:t>text = ”</w:t>
            </w:r>
            <w:r w:rsidR="004F41A0">
              <w:rPr>
                <w:rFonts w:eastAsia="Times New Roman"/>
                <w:sz w:val="20"/>
                <w:szCs w:val="20"/>
              </w:rPr>
              <w:t>no vessels of any class permitted to anchor in this area</w:t>
            </w:r>
            <w:r w:rsidR="00FB0A4C">
              <w:rPr>
                <w:rFonts w:eastAsia="Times New Roman"/>
                <w:sz w:val="20"/>
                <w:szCs w:val="20"/>
              </w:rPr>
              <w:t>”</w:t>
            </w:r>
          </w:p>
          <w:p w14:paraId="49878216" w14:textId="334D5EF9" w:rsidR="00852B10" w:rsidRDefault="00852B10" w:rsidP="00334D57">
            <w:pPr>
              <w:pStyle w:val="Liststycke"/>
              <w:numPr>
                <w:ilvl w:val="0"/>
                <w:numId w:val="15"/>
              </w:numPr>
              <w:spacing w:after="0" w:line="240" w:lineRule="auto"/>
              <w:ind w:left="2197" w:hanging="21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language [</w:t>
            </w:r>
            <w:r w:rsidRPr="00852B10">
              <w:rPr>
                <w:rFonts w:eastAsia="Times New Roman"/>
                <w:i/>
                <w:iCs/>
                <w:sz w:val="20"/>
                <w:szCs w:val="20"/>
              </w:rPr>
              <w:t>equivalent national wording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3A414D4D" w14:textId="26F36C82" w:rsidR="000C6BDC" w:rsidRDefault="000C6BDC" w:rsidP="000C6BDC">
            <w:pPr>
              <w:pStyle w:val="Liststycke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63968826" w14:textId="76351A32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13 (historic)</w:t>
            </w:r>
          </w:p>
          <w:p w14:paraId="29E8AC5B" w14:textId="37919BD4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2 (dangerous wreck)</w:t>
            </w:r>
          </w:p>
          <w:p w14:paraId="6E3AE619" w14:textId="748722F0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 / submerged)</w:t>
            </w:r>
          </w:p>
          <w:p w14:paraId="6CCC5B4B" w14:textId="6C4C3834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EF18BFF" w14:textId="3C5FFD02" w:rsidR="000C6BDC" w:rsidRP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15</w:t>
            </w:r>
          </w:p>
          <w:p w14:paraId="3F94B67C" w14:textId="77777777" w:rsidR="003D7C55" w:rsidRDefault="003D7C55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214D5E4" w14:textId="6AF20DA1" w:rsidR="00616BBB" w:rsidRPr="003D7C55" w:rsidRDefault="00616BBB" w:rsidP="00334D57">
            <w:pPr>
              <w:pStyle w:val="Liststycke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 xml:space="preserve">Restricted Area </w:t>
            </w:r>
            <w:del w:id="26" w:author="Östergren, Klas" w:date="2023-04-01T14:22:00Z">
              <w:r w:rsidRPr="003D7C55" w:rsidDel="004B2331">
                <w:rPr>
                  <w:rFonts w:eastAsia="Times New Roman"/>
                  <w:sz w:val="20"/>
                  <w:szCs w:val="20"/>
                </w:rPr>
                <w:delText xml:space="preserve">Regulatory </w:delText>
              </w:r>
            </w:del>
            <w:ins w:id="27" w:author="Östergren, Klas" w:date="2023-04-01T14:22:00Z">
              <w:r w:rsidR="004B2331">
                <w:rPr>
                  <w:rFonts w:eastAsia="Times New Roman"/>
                  <w:sz w:val="20"/>
                  <w:szCs w:val="20"/>
                </w:rPr>
                <w:t>Navigational</w:t>
              </w:r>
              <w:r w:rsidR="004B2331" w:rsidRPr="003D7C55">
                <w:rPr>
                  <w:rFonts w:eastAsia="Times New Roman"/>
                  <w:sz w:val="20"/>
                  <w:szCs w:val="20"/>
                </w:rPr>
                <w:t xml:space="preserve"> </w:t>
              </w:r>
            </w:ins>
            <w:r w:rsidRPr="003D7C55">
              <w:rPr>
                <w:rFonts w:eastAsia="Times New Roman"/>
                <w:sz w:val="20"/>
                <w:szCs w:val="20"/>
              </w:rPr>
              <w:t xml:space="preserve">(surface) </w:t>
            </w:r>
          </w:p>
          <w:p w14:paraId="5B4E3359" w14:textId="4BEC6DF9" w:rsidR="00616BBB" w:rsidRPr="003D7C55" w:rsidRDefault="001469EA" w:rsidP="00334D57">
            <w:pPr>
              <w:pStyle w:val="Liststycke"/>
              <w:numPr>
                <w:ilvl w:val="0"/>
                <w:numId w:val="14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restriction  = 1: anchoring restricted</w:t>
            </w:r>
          </w:p>
          <w:p w14:paraId="4843C0AC" w14:textId="72C7A6C6" w:rsidR="003D7C55" w:rsidRPr="003D7C55" w:rsidRDefault="003D7C55" w:rsidP="00334D57">
            <w:pPr>
              <w:pStyle w:val="Liststycke"/>
              <w:numPr>
                <w:ilvl w:val="0"/>
                <w:numId w:val="14"/>
              </w:numPr>
              <w:spacing w:after="0" w:line="240" w:lineRule="auto"/>
              <w:ind w:left="1488"/>
              <w:rPr>
                <w:rFonts w:eastAsia="Times New Roman"/>
                <w:sz w:val="20"/>
                <w:szCs w:val="20"/>
              </w:rPr>
            </w:pPr>
            <w:r w:rsidRPr="003D7C55">
              <w:rPr>
                <w:rFonts w:eastAsia="Times New Roman"/>
                <w:sz w:val="20"/>
                <w:szCs w:val="20"/>
              </w:rPr>
              <w:t>information:</w:t>
            </w:r>
          </w:p>
          <w:p w14:paraId="7055E141" w14:textId="6F01D4FA" w:rsidR="003D7C55" w:rsidRDefault="00C06A24" w:rsidP="00334D57">
            <w:pPr>
              <w:pStyle w:val="Liststycke"/>
              <w:numPr>
                <w:ilvl w:val="0"/>
                <w:numId w:val="16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C06A24">
              <w:rPr>
                <w:rFonts w:eastAsia="Times New Roman"/>
                <w:sz w:val="20"/>
                <w:szCs w:val="20"/>
              </w:rPr>
              <w:t>text = ”</w:t>
            </w:r>
            <w:r w:rsidR="00FB0A4C">
              <w:rPr>
                <w:rFonts w:eastAsia="Times New Roman"/>
                <w:sz w:val="20"/>
                <w:szCs w:val="20"/>
              </w:rPr>
              <w:t>anchoring permitted solely for Neptune Navy vessels”</w:t>
            </w:r>
          </w:p>
          <w:p w14:paraId="34545FD3" w14:textId="6EA2C31C" w:rsidR="000C6BDC" w:rsidRDefault="000C6BDC" w:rsidP="000C6BD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209FF51" w14:textId="677905FC" w:rsidR="000C6BDC" w:rsidRDefault="000C6BDC" w:rsidP="000C6BDC">
            <w:pPr>
              <w:pStyle w:val="Liststycke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(Surface)</w:t>
            </w:r>
          </w:p>
          <w:p w14:paraId="54947601" w14:textId="77777777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13 (historic)</w:t>
            </w:r>
          </w:p>
          <w:p w14:paraId="5E7FEB51" w14:textId="276B7A36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1 (non-dangerous wreck)</w:t>
            </w:r>
          </w:p>
          <w:p w14:paraId="6C7362EE" w14:textId="77777777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 / submerged)</w:t>
            </w:r>
          </w:p>
          <w:p w14:paraId="21A742DE" w14:textId="77777777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BFDFED4" w14:textId="4D0F0E3B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45</w:t>
            </w:r>
          </w:p>
          <w:p w14:paraId="55A1C7DF" w14:textId="77777777" w:rsidR="000C6BDC" w:rsidRDefault="000C6BDC" w:rsidP="000C6BDC">
            <w:pPr>
              <w:pStyle w:val="Liststycke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4D6594EC" w14:textId="7E1B32DA" w:rsidR="000C6BDC" w:rsidRDefault="000C6BDC" w:rsidP="000C6BDC">
            <w:pPr>
              <w:pStyle w:val="Liststycke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747AE0A2" w14:textId="3ABAAEDF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4 (wreck showing mast/masts)</w:t>
            </w:r>
          </w:p>
          <w:p w14:paraId="26D381E5" w14:textId="02D08F85" w:rsidR="00737563" w:rsidRDefault="00737563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1 (partially submerged)</w:t>
            </w:r>
          </w:p>
          <w:p w14:paraId="0E2904F4" w14:textId="0EEFEA09" w:rsidR="00737563" w:rsidRDefault="00737563" w:rsidP="00737563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7 (least depth unknown, safe clearance at value shown)</w:t>
            </w:r>
          </w:p>
          <w:p w14:paraId="56AFCE98" w14:textId="77777777" w:rsidR="00737563" w:rsidRDefault="00737563" w:rsidP="00737563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3.5</w:t>
            </w:r>
          </w:p>
          <w:p w14:paraId="587349F0" w14:textId="61EC8E03" w:rsidR="000C6BDC" w:rsidRDefault="000C6BDC" w:rsidP="000C6BDC">
            <w:pPr>
              <w:pStyle w:val="Liststycke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4B10E301" w14:textId="71B25AEF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5 (wreck showing any portion of hull or superstructure)</w:t>
            </w:r>
          </w:p>
          <w:p w14:paraId="625769C6" w14:textId="40898B8B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Water level effect = </w:t>
            </w:r>
            <w:r w:rsidR="00737563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 xml:space="preserve"> (</w:t>
            </w:r>
            <w:r w:rsidR="00737563">
              <w:rPr>
                <w:rFonts w:eastAsia="Times New Roman"/>
                <w:sz w:val="20"/>
                <w:szCs w:val="20"/>
              </w:rPr>
              <w:t>always dry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6C1B9F66" w14:textId="61EF04AD" w:rsidR="000C6BDC" w:rsidRDefault="000C6BDC" w:rsidP="000C6BDC">
            <w:pPr>
              <w:pStyle w:val="Liststycke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29935B95" w14:textId="1888B062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2 (dangerous wreck)</w:t>
            </w:r>
          </w:p>
          <w:p w14:paraId="4EE3662F" w14:textId="2E7FDFED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range of depth area)</w:t>
            </w:r>
          </w:p>
          <w:p w14:paraId="7ABE4ECD" w14:textId="286C4905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159AD40A" w14:textId="4FA059A0" w:rsidR="00737563" w:rsidRDefault="00737563" w:rsidP="00737563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4E37599" w14:textId="478F7272" w:rsidR="00737563" w:rsidRDefault="00737563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3.5</w:t>
            </w:r>
          </w:p>
          <w:p w14:paraId="47067EBE" w14:textId="28C36207" w:rsidR="000C6BDC" w:rsidRDefault="000C6BDC" w:rsidP="000C6BDC">
            <w:pPr>
              <w:pStyle w:val="Liststycke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(point)</w:t>
            </w:r>
          </w:p>
          <w:p w14:paraId="6A946FAC" w14:textId="188980A5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1 (non-dangerous wreck)</w:t>
            </w:r>
          </w:p>
          <w:p w14:paraId="6E18F283" w14:textId="2DD99489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3 (deeper than range of depth area)</w:t>
            </w:r>
          </w:p>
          <w:p w14:paraId="0F2424DD" w14:textId="4217858B" w:rsidR="000C6BDC" w:rsidRDefault="000C6BDC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1B6AFE70" w14:textId="401A13E4" w:rsidR="00737563" w:rsidRDefault="00737563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0A2410D5" w14:textId="71E0C2B7" w:rsidR="00737563" w:rsidRDefault="00737563" w:rsidP="000C6BDC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55</w:t>
            </w:r>
          </w:p>
          <w:p w14:paraId="0E8DE4F7" w14:textId="058D5262" w:rsidR="00737563" w:rsidRDefault="00737563" w:rsidP="00737563">
            <w:pPr>
              <w:pStyle w:val="Liststycke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Wreck (surface)</w:t>
            </w:r>
          </w:p>
          <w:p w14:paraId="749584FC" w14:textId="77777777" w:rsidR="00737563" w:rsidRDefault="00737563" w:rsidP="00737563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2 (dangerous wreck)</w:t>
            </w:r>
          </w:p>
          <w:p w14:paraId="6BBBA5A2" w14:textId="77777777" w:rsidR="00737563" w:rsidRDefault="00737563" w:rsidP="00737563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18CE3AAE" w14:textId="7556366D" w:rsidR="00737563" w:rsidRDefault="00737563" w:rsidP="00737563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3B391FC8" w14:textId="439AB7A2" w:rsidR="00737563" w:rsidRDefault="00737563" w:rsidP="00737563">
            <w:pPr>
              <w:pStyle w:val="Liststycke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Wreck (surface)</w:t>
            </w:r>
          </w:p>
          <w:p w14:paraId="19850EC1" w14:textId="77777777" w:rsidR="00737563" w:rsidRDefault="00737563" w:rsidP="00737563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wreck = 1 (non-dangerous wreck)</w:t>
            </w:r>
          </w:p>
          <w:p w14:paraId="2093C673" w14:textId="7D953B20" w:rsidR="00737563" w:rsidRDefault="00737563" w:rsidP="00737563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1 (within range of depth area)</w:t>
            </w:r>
          </w:p>
          <w:p w14:paraId="6030F66D" w14:textId="77777777" w:rsidR="00737563" w:rsidRDefault="00737563" w:rsidP="00737563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underwater/submerged)</w:t>
            </w:r>
          </w:p>
          <w:p w14:paraId="516AACD5" w14:textId="6C5F5E68" w:rsidR="00737563" w:rsidRDefault="00737563" w:rsidP="00737563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known)</w:t>
            </w:r>
          </w:p>
          <w:p w14:paraId="569ADFF0" w14:textId="0722C01B" w:rsidR="00737563" w:rsidRPr="00737563" w:rsidRDefault="00737563" w:rsidP="00737563">
            <w:pPr>
              <w:pStyle w:val="Liststycke"/>
              <w:numPr>
                <w:ilvl w:val="1"/>
                <w:numId w:val="4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48</w:t>
            </w:r>
          </w:p>
          <w:p w14:paraId="75240613" w14:textId="77777777" w:rsidR="000C6BDC" w:rsidRPr="000C6BDC" w:rsidRDefault="000C6BDC" w:rsidP="000C6BD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6E131AC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64FC334E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E22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B2C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DC785FC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A6BCF4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771E6FA" w14:textId="77777777" w:rsidR="00703DD3" w:rsidRDefault="00703DD3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6171F570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7EA06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2DBE47D" w14:textId="4D9344C1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D93FD1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59BAC0F8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B29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8D09B8" w14:textId="011AA0F6" w:rsidR="00A41F44" w:rsidRPr="00C37152" w:rsidRDefault="006E6676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6E6676">
              <w:rPr>
                <w:rFonts w:ascii="Calibri" w:hAnsi="Calibri" w:cs="Calibri"/>
                <w:color w:val="auto"/>
                <w:sz w:val="20"/>
                <w:szCs w:val="20"/>
              </w:rPr>
              <w:t xml:space="preserve">Obstruction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>point; curve; surface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)</w:t>
            </w:r>
          </w:p>
        </w:tc>
      </w:tr>
      <w:tr w:rsidR="00A41F44" w:rsidRPr="00C37152" w14:paraId="39B05575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BDD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A3F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5135EE16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B46CA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792B1" w14:textId="2B13BD33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2F9B604" w14:textId="5D5A490A" w:rsidR="001E0C7B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BB0EC42" w14:textId="79AC24DD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C0F3D33" w14:textId="310E4C6A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0C965ABF" w14:textId="4F3E9643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3.9</w:t>
            </w:r>
          </w:p>
          <w:p w14:paraId="2F176062" w14:textId="6F537615" w:rsidR="00A64E99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FE5F0A6" w14:textId="595D1A1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3BED51F" w14:textId="0FA7C63C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326CB1EE" w14:textId="28276F6F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4.7</w:t>
            </w:r>
          </w:p>
          <w:p w14:paraId="0BEAB012" w14:textId="26DB8C64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depth area)</w:t>
            </w:r>
          </w:p>
          <w:p w14:paraId="342B0154" w14:textId="77777777" w:rsidR="00A64E99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0DEB5F9" w14:textId="7777777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2AF81615" w14:textId="7777777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0A73EA97" w14:textId="160601FD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5.8</w:t>
            </w:r>
          </w:p>
          <w:p w14:paraId="33501E91" w14:textId="77777777" w:rsidR="00A64E99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3B16D08" w14:textId="7777777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8B082E7" w14:textId="7777777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569ABE32" w14:textId="2B4E1FD1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27.0</w:t>
            </w:r>
          </w:p>
          <w:p w14:paraId="0F40F09D" w14:textId="77777777" w:rsidR="00A64E99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A302472" w14:textId="61788A1E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1 (snag/stump)</w:t>
            </w:r>
          </w:p>
          <w:p w14:paraId="495B6D22" w14:textId="0BE46C6F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ins w:id="28" w:author="Östergren, Klas" w:date="2023-04-01T14:36:00Z"/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55208DE7" w14:textId="296EC183" w:rsidR="00526812" w:rsidRDefault="00526812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ins w:id="29" w:author="Östergren, Klas" w:date="2023-04-01T14:36:00Z">
              <w:r>
                <w:rPr>
                  <w:rFonts w:eastAsia="Times New Roman"/>
                  <w:sz w:val="20"/>
                  <w:szCs w:val="20"/>
                </w:rPr>
                <w:t>Water level effect = 3 (allways under water/submerged)</w:t>
              </w:r>
            </w:ins>
          </w:p>
          <w:p w14:paraId="3ECDB92F" w14:textId="77777777" w:rsidR="00A64E99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5460CA6" w14:textId="65EDD879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 (snag/stump)</w:t>
            </w:r>
          </w:p>
          <w:p w14:paraId="1B602E93" w14:textId="115FA310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ins w:id="30" w:author="Östergren, Klas" w:date="2023-04-01T14:37:00Z"/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1CFF55AF" w14:textId="6DBE72D9" w:rsidR="00526812" w:rsidRDefault="00526812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ins w:id="31" w:author="Östergren, Klas" w:date="2023-04-01T14:37:00Z">
              <w:r>
                <w:rPr>
                  <w:rFonts w:eastAsia="Times New Roman"/>
                  <w:sz w:val="20"/>
                  <w:szCs w:val="20"/>
                </w:rPr>
                <w:t>Water level effect = 3 (allways under water/submerged)</w:t>
              </w:r>
            </w:ins>
          </w:p>
          <w:p w14:paraId="53E77107" w14:textId="77777777" w:rsidR="00A64E99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0E7F926" w14:textId="7777777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1 (snag/stump)</w:t>
            </w:r>
          </w:p>
          <w:p w14:paraId="5A85A102" w14:textId="6D5226AE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Condition = 2 (ruined)</w:t>
            </w:r>
          </w:p>
          <w:p w14:paraId="0E4E1E52" w14:textId="16D5A040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ins w:id="32" w:author="Östergren, Klas" w:date="2023-04-01T14:37:00Z"/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1C718674" w14:textId="02C89A44" w:rsidR="00526812" w:rsidRDefault="00526812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ins w:id="33" w:author="Östergren, Klas" w:date="2023-04-01T14:37:00Z">
              <w:r>
                <w:rPr>
                  <w:rFonts w:eastAsia="Times New Roman"/>
                  <w:sz w:val="20"/>
                  <w:szCs w:val="20"/>
                </w:rPr>
                <w:t>Water level effect = 3 (allways under water/submerged)</w:t>
              </w:r>
            </w:ins>
          </w:p>
          <w:p w14:paraId="5805A568" w14:textId="77777777" w:rsidR="00A64E99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BA77812" w14:textId="0E283F78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1 (snag/stump)</w:t>
            </w:r>
          </w:p>
          <w:p w14:paraId="12B63CF5" w14:textId="534C460B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05B109DE" w14:textId="7777777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68B71214" w14:textId="77777777" w:rsidR="00A64E99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523D79F5" w14:textId="30CBEA5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Category of obstruction =  21 (active submerged volcano)</w:t>
            </w:r>
          </w:p>
          <w:p w14:paraId="1B7C8D0A" w14:textId="784763F0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7 (least depth unknown, safe clearance shown)</w:t>
            </w:r>
          </w:p>
          <w:p w14:paraId="143B74BA" w14:textId="65D1DDE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3F3AE087" w14:textId="5393B199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212</w:t>
            </w:r>
          </w:p>
          <w:p w14:paraId="7451588C" w14:textId="77777777" w:rsidR="00A64E99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6FBEF1C9" w14:textId="423F04F3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4 (crib)</w:t>
            </w:r>
          </w:p>
          <w:p w14:paraId="5235204B" w14:textId="01BF042B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0B4EA0D6" w14:textId="7777777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01729D55" w14:textId="77777777" w:rsidR="00A64E99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50A8977" w14:textId="7777777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4 (crib)</w:t>
            </w:r>
          </w:p>
          <w:p w14:paraId="20486DEE" w14:textId="7777777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15ADFE52" w14:textId="1C175A9C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46FBCCAB" w14:textId="150AD66B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7.2</w:t>
            </w:r>
          </w:p>
          <w:p w14:paraId="751E3ECD" w14:textId="77777777" w:rsidR="00A64E99" w:rsidRDefault="00A64E9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45C34B6" w14:textId="77777777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4 (crib)</w:t>
            </w:r>
          </w:p>
          <w:p w14:paraId="005EF5E0" w14:textId="0FA3145A" w:rsidR="00A64E99" w:rsidRDefault="00A64E99" w:rsidP="00A64E9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Water level effect = </w:t>
            </w:r>
            <w:r w:rsidR="00754898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 xml:space="preserve"> (always </w:t>
            </w:r>
            <w:r w:rsidR="00754898">
              <w:rPr>
                <w:rFonts w:eastAsia="Times New Roman"/>
                <w:sz w:val="20"/>
                <w:szCs w:val="20"/>
              </w:rPr>
              <w:t>dry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64D68665" w14:textId="77777777" w:rsidR="00754898" w:rsidRDefault="00754898" w:rsidP="00754898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14EEB7B9" w14:textId="0E56F9AA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5 (fish haven)</w:t>
            </w:r>
          </w:p>
          <w:p w14:paraId="250ADE52" w14:textId="77777777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5BD45498" w14:textId="77777777" w:rsidR="00754898" w:rsidRDefault="00754898" w:rsidP="00754898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7BBE2FEB" w14:textId="77777777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6839FF56" w14:textId="0F879E5F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Nature of surface = 14 (coral)</w:t>
            </w:r>
          </w:p>
          <w:p w14:paraId="4A414F5E" w14:textId="6B70FA2A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468EB2DF" w14:textId="77777777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3.9</w:t>
            </w:r>
          </w:p>
          <w:p w14:paraId="10C9A218" w14:textId="77777777" w:rsidR="00754898" w:rsidRDefault="00754898" w:rsidP="00754898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(point)</w:t>
            </w:r>
          </w:p>
          <w:p w14:paraId="225C2466" w14:textId="320F38E6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43ED20F1" w14:textId="2316D54D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23 (Mangrove)</w:t>
            </w:r>
          </w:p>
          <w:p w14:paraId="7B1586C1" w14:textId="45247653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1 (partially submerged at high water)</w:t>
            </w:r>
          </w:p>
          <w:p w14:paraId="6E8D8C0E" w14:textId="1EE231B5" w:rsidR="00754898" w:rsidRDefault="00754898" w:rsidP="00754898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4742F98F" w14:textId="77777777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6F6CC22E" w14:textId="77777777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4B9F4421" w14:textId="5E5285C1" w:rsidR="00754898" w:rsidRDefault="00754898" w:rsidP="00754898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38057DF4" w14:textId="77777777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45BDDCEC" w14:textId="3AED6BFC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3A6259BE" w14:textId="00191BF7" w:rsidR="00754898" w:rsidRDefault="00754898" w:rsidP="00754898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6A19B1C0" w14:textId="5BFACDED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76C509E2" w14:textId="66999FC7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2E9389E2" w14:textId="5F2A651E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5.5</w:t>
            </w:r>
          </w:p>
          <w:p w14:paraId="10B68633" w14:textId="77777777" w:rsidR="00754898" w:rsidRDefault="00754898" w:rsidP="00754898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(curve)</w:t>
            </w:r>
          </w:p>
          <w:p w14:paraId="45470A20" w14:textId="77777777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515C3EEC" w14:textId="61795CC5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07E8E1D0" w14:textId="784C81C8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assessment = 6 (swept by wire-drag)</w:t>
            </w:r>
          </w:p>
          <w:p w14:paraId="2A1BC095" w14:textId="70BA27F0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depth range)</w:t>
            </w:r>
          </w:p>
          <w:p w14:paraId="5AE6C0A5" w14:textId="77777777" w:rsidR="00754898" w:rsidRDefault="00754898" w:rsidP="00754898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5.5</w:t>
            </w:r>
          </w:p>
          <w:p w14:paraId="4FA59E89" w14:textId="7A21282E" w:rsidR="00A64E99" w:rsidRDefault="003B7489" w:rsidP="00A64E9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1C229B23" w14:textId="77777777" w:rsidR="003B7489" w:rsidRDefault="003B7489" w:rsidP="003B748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76A64768" w14:textId="77777777" w:rsidR="003B7489" w:rsidRDefault="003B7489" w:rsidP="003B748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of obstruction = 23 (Mangrove)</w:t>
            </w:r>
          </w:p>
          <w:p w14:paraId="650F6F02" w14:textId="025ADAA7" w:rsidR="003B7489" w:rsidRDefault="003B7489" w:rsidP="003B748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1 (partially submerged at high water)</w:t>
            </w:r>
          </w:p>
          <w:p w14:paraId="7282E579" w14:textId="4FADAD01" w:rsidR="003B7489" w:rsidRDefault="003B7489" w:rsidP="003B748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Height = 12</w:t>
            </w:r>
          </w:p>
          <w:p w14:paraId="54D2D4A2" w14:textId="6FDAD1B5" w:rsidR="003B7489" w:rsidRDefault="003B7489" w:rsidP="003B7489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Spatial Quality (see 24.5)</w:t>
            </w:r>
          </w:p>
          <w:p w14:paraId="63D05932" w14:textId="38ABF189" w:rsidR="003B7489" w:rsidRDefault="003B7489" w:rsidP="003B7489">
            <w:pPr>
              <w:pStyle w:val="Liststycke"/>
              <w:numPr>
                <w:ilvl w:val="2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horizontal measurement = 4 (approximate)</w:t>
            </w:r>
          </w:p>
          <w:p w14:paraId="1D22E8E7" w14:textId="36C449F5" w:rsidR="002B7A37" w:rsidRDefault="002B7A37" w:rsidP="002B7A37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5F4DB1D2" w14:textId="77777777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42AB9F34" w14:textId="77777777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4D076688" w14:textId="77777777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Technique of vertical assessment = 6 (swept by wire-drag)</w:t>
            </w:r>
          </w:p>
          <w:p w14:paraId="2FF544AD" w14:textId="77777777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Exposition of sounding = 2 (shoaler than depth range)</w:t>
            </w:r>
          </w:p>
          <w:p w14:paraId="6F586F72" w14:textId="02B6B28A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3.2</w:t>
            </w:r>
          </w:p>
          <w:p w14:paraId="2598C786" w14:textId="2C660A31" w:rsidR="002B7A37" w:rsidRDefault="002B7A37" w:rsidP="002B7A37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712B2702" w14:textId="77777777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1F8474EF" w14:textId="77777777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3 (always submerged)</w:t>
            </w:r>
          </w:p>
          <w:p w14:paraId="3786BC62" w14:textId="60AA3C0C" w:rsidR="002B7A37" w:rsidRDefault="002B7A37" w:rsidP="002B7A37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46F5C0FC" w14:textId="77777777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unknown)</w:t>
            </w:r>
          </w:p>
          <w:p w14:paraId="5CF96507" w14:textId="77777777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27FF12AA" w14:textId="775EFAA0" w:rsidR="002B7A37" w:rsidRDefault="002B7A37" w:rsidP="002B7A37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Obstruction (surface)</w:t>
            </w:r>
          </w:p>
          <w:p w14:paraId="7F7BBCB3" w14:textId="77777777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1 (depth known)</w:t>
            </w:r>
          </w:p>
          <w:p w14:paraId="49032107" w14:textId="77777777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Nature of surface = 14 (coral)</w:t>
            </w:r>
          </w:p>
          <w:p w14:paraId="1816E914" w14:textId="77777777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Water level effect = 4 (covers/uncovers)</w:t>
            </w:r>
          </w:p>
          <w:p w14:paraId="41F86E72" w14:textId="2CB20BED" w:rsidR="002B7A37" w:rsidRDefault="002B7A37" w:rsidP="002B7A37">
            <w:pPr>
              <w:pStyle w:val="Liststycke"/>
              <w:numPr>
                <w:ilvl w:val="1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2.9</w:t>
            </w:r>
          </w:p>
          <w:p w14:paraId="375DD416" w14:textId="77777777" w:rsidR="003B7489" w:rsidRPr="003B7489" w:rsidRDefault="003B7489" w:rsidP="003B7489">
            <w:pPr>
              <w:pStyle w:val="Liststycke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5F68590" w14:textId="0D6ECE24" w:rsidR="00987685" w:rsidRDefault="00987685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D6A2F1" w14:textId="77777777" w:rsidR="00A41F44" w:rsidRPr="001E0C7B" w:rsidRDefault="00A41F44" w:rsidP="001E0C7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262EE65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A99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F440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8F543FF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443E5425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AE1BCAC" w14:textId="793C31D6" w:rsidR="00A41F44" w:rsidRDefault="00A41F44" w:rsidP="00A41F44">
      <w:pPr>
        <w:spacing w:after="160"/>
      </w:pPr>
      <w:bookmarkStart w:id="34" w:name="_Hlk116651955"/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5CC9AAA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0FD23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01AAD5" w14:textId="08C9E154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6036F17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314E569A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DF0D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0DBE67" w14:textId="35F0FD8F" w:rsidR="00A41F44" w:rsidRPr="00C37152" w:rsidRDefault="00703DD3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03DD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Foul ground 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>point; curve; surface</w:t>
            </w:r>
            <w:r w:rsidR="00B06317">
              <w:rPr>
                <w:rFonts w:ascii="Calibri" w:hAnsi="Calibri" w:cs="Calibri"/>
                <w:color w:val="auto"/>
                <w:sz w:val="20"/>
                <w:szCs w:val="20"/>
              </w:rPr>
              <w:t>)</w:t>
            </w:r>
          </w:p>
        </w:tc>
      </w:tr>
      <w:tr w:rsidR="00A41F44" w:rsidRPr="00C37152" w14:paraId="293D0BC3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1BFA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0AF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3EA1478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03BF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9347" w14:textId="102994FF" w:rsidR="00E560A4" w:rsidRDefault="00E560A4" w:rsidP="002E6F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645B36F" w14:textId="47C64660" w:rsidR="00703DD3" w:rsidRDefault="00E20CED" w:rsidP="00E20CED">
            <w:pPr>
              <w:pStyle w:val="Liststycke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(Point)</w:t>
            </w:r>
          </w:p>
          <w:p w14:paraId="2003AB10" w14:textId="745A76F8" w:rsidR="00E20CED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6 (least depth known)</w:t>
            </w:r>
          </w:p>
          <w:p w14:paraId="559437E4" w14:textId="41B4970E" w:rsidR="00E20CED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measurement = 6 (swept by wire-drag)</w:t>
            </w:r>
          </w:p>
          <w:p w14:paraId="4B2A4EEE" w14:textId="5BD04752" w:rsidR="00E20CED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7.2</w:t>
            </w:r>
          </w:p>
          <w:p w14:paraId="059043F4" w14:textId="2856037D" w:rsidR="00E20CED" w:rsidDel="004B2331" w:rsidRDefault="00E20CED" w:rsidP="00E20CED">
            <w:pPr>
              <w:pStyle w:val="Liststycke"/>
              <w:numPr>
                <w:ilvl w:val="0"/>
                <w:numId w:val="42"/>
              </w:numPr>
              <w:spacing w:after="0" w:line="240" w:lineRule="auto"/>
              <w:rPr>
                <w:del w:id="35" w:author="Östergren, Klas" w:date="2023-04-01T14:11:00Z"/>
                <w:rFonts w:eastAsia="Times New Roman"/>
                <w:sz w:val="20"/>
                <w:szCs w:val="20"/>
              </w:rPr>
            </w:pPr>
            <w:del w:id="36" w:author="Östergren, Klas" w:date="2023-04-01T14:11:00Z">
              <w:r w:rsidDel="004B2331">
                <w:rPr>
                  <w:rFonts w:eastAsia="Times New Roman"/>
                  <w:sz w:val="20"/>
                  <w:szCs w:val="20"/>
                </w:rPr>
                <w:delText>Foul ground (curve)</w:delText>
              </w:r>
            </w:del>
          </w:p>
          <w:p w14:paraId="0A8B97AC" w14:textId="0A9B90E5" w:rsidR="00E20CED" w:rsidDel="004B2331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del w:id="37" w:author="Östergren, Klas" w:date="2023-04-01T14:11:00Z"/>
                <w:rFonts w:eastAsia="Times New Roman"/>
                <w:sz w:val="20"/>
                <w:szCs w:val="20"/>
              </w:rPr>
            </w:pPr>
            <w:del w:id="38" w:author="Östergren, Klas" w:date="2023-04-01T14:11:00Z">
              <w:r w:rsidDel="004B2331">
                <w:rPr>
                  <w:rFonts w:eastAsia="Times New Roman"/>
                  <w:sz w:val="20"/>
                  <w:szCs w:val="20"/>
                </w:rPr>
                <w:delText>Quality of vertical measurement = 1 (depth known)</w:delText>
              </w:r>
            </w:del>
          </w:p>
          <w:p w14:paraId="28466585" w14:textId="163813EA" w:rsidR="00E20CED" w:rsidDel="004B2331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del w:id="39" w:author="Östergren, Klas" w:date="2023-04-01T14:11:00Z"/>
                <w:rFonts w:eastAsia="Times New Roman"/>
                <w:sz w:val="20"/>
                <w:szCs w:val="20"/>
              </w:rPr>
            </w:pPr>
            <w:del w:id="40" w:author="Östergren, Klas" w:date="2023-04-01T14:11:00Z">
              <w:r w:rsidDel="004B2331">
                <w:rPr>
                  <w:rFonts w:eastAsia="Times New Roman"/>
                  <w:sz w:val="20"/>
                  <w:szCs w:val="20"/>
                </w:rPr>
                <w:delText>Technique of vertical measurement = 6 (swept by wire-drag)</w:delText>
              </w:r>
            </w:del>
          </w:p>
          <w:p w14:paraId="604D039B" w14:textId="16B99011" w:rsidR="00E20CED" w:rsidDel="004B2331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del w:id="41" w:author="Östergren, Klas" w:date="2023-04-01T14:11:00Z"/>
                <w:rFonts w:eastAsia="Times New Roman"/>
                <w:sz w:val="20"/>
                <w:szCs w:val="20"/>
              </w:rPr>
            </w:pPr>
            <w:del w:id="42" w:author="Östergren, Klas" w:date="2023-04-01T14:11:00Z">
              <w:r w:rsidDel="004B2331">
                <w:rPr>
                  <w:rFonts w:eastAsia="Times New Roman"/>
                  <w:sz w:val="20"/>
                  <w:szCs w:val="20"/>
                </w:rPr>
                <w:delText>Value of sounding = 8.1</w:delText>
              </w:r>
            </w:del>
          </w:p>
          <w:p w14:paraId="6DB3EFB7" w14:textId="0B49A3DF" w:rsidR="00E20CED" w:rsidRDefault="00E20CED" w:rsidP="00E20CED">
            <w:pPr>
              <w:pStyle w:val="Liststycke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(Surface)</w:t>
            </w:r>
          </w:p>
          <w:p w14:paraId="2B002B9B" w14:textId="232066A6" w:rsidR="00E20CED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6 (least depth known)</w:t>
            </w:r>
          </w:p>
          <w:p w14:paraId="2D0EB078" w14:textId="411546B0" w:rsidR="00E20CED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9.4</w:t>
            </w:r>
          </w:p>
          <w:p w14:paraId="53A12AB2" w14:textId="77777777" w:rsidR="00E20CED" w:rsidRDefault="00E20CED" w:rsidP="00E20CED">
            <w:pPr>
              <w:pStyle w:val="Liststycke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(Point)</w:t>
            </w:r>
          </w:p>
          <w:p w14:paraId="68EFD982" w14:textId="543C3B6D" w:rsidR="00E20CED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7 (least depth unknown, safe clearance at value shown)</w:t>
            </w:r>
          </w:p>
          <w:p w14:paraId="5478512D" w14:textId="55259B23" w:rsidR="00E20CED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Technique of vertical measurement = 1 (found by echo-sounder)</w:t>
            </w:r>
          </w:p>
          <w:p w14:paraId="6845AA3F" w14:textId="28B32C2A" w:rsidR="00E20CED" w:rsidRPr="00E20CED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sounding = 4.5</w:t>
            </w:r>
          </w:p>
          <w:p w14:paraId="0B9666CF" w14:textId="4584D2B6" w:rsidR="00E20CED" w:rsidDel="004B2331" w:rsidRDefault="00E20CED" w:rsidP="00E20CED">
            <w:pPr>
              <w:pStyle w:val="Liststycke"/>
              <w:numPr>
                <w:ilvl w:val="0"/>
                <w:numId w:val="42"/>
              </w:numPr>
              <w:spacing w:after="0" w:line="240" w:lineRule="auto"/>
              <w:rPr>
                <w:del w:id="43" w:author="Östergren, Klas" w:date="2023-04-01T14:11:00Z"/>
                <w:rFonts w:eastAsia="Times New Roman"/>
                <w:sz w:val="20"/>
                <w:szCs w:val="20"/>
              </w:rPr>
            </w:pPr>
            <w:del w:id="44" w:author="Östergren, Klas" w:date="2023-04-01T14:11:00Z">
              <w:r w:rsidDel="004B2331">
                <w:rPr>
                  <w:rFonts w:eastAsia="Times New Roman"/>
                  <w:sz w:val="20"/>
                  <w:szCs w:val="20"/>
                </w:rPr>
                <w:delText>Foul ground (Curve)</w:delText>
              </w:r>
            </w:del>
          </w:p>
          <w:p w14:paraId="23F2C2DB" w14:textId="3C3E3C5F" w:rsidR="00E20CED" w:rsidDel="004B2331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del w:id="45" w:author="Östergren, Klas" w:date="2023-04-01T14:11:00Z"/>
                <w:rFonts w:eastAsia="Times New Roman"/>
                <w:sz w:val="20"/>
                <w:szCs w:val="20"/>
              </w:rPr>
            </w:pPr>
            <w:del w:id="46" w:author="Östergren, Klas" w:date="2023-04-01T14:11:00Z">
              <w:r w:rsidDel="004B2331">
                <w:rPr>
                  <w:rFonts w:eastAsia="Times New Roman"/>
                  <w:sz w:val="20"/>
                  <w:szCs w:val="20"/>
                </w:rPr>
                <w:delText>Quality of vertical measurement = 2 (depth or least depth unknown)</w:delText>
              </w:r>
            </w:del>
          </w:p>
          <w:p w14:paraId="332A131E" w14:textId="7C4D2924" w:rsidR="00E20CED" w:rsidDel="004B2331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del w:id="47" w:author="Östergren, Klas" w:date="2023-04-01T14:11:00Z"/>
                <w:rFonts w:eastAsia="Times New Roman"/>
                <w:sz w:val="20"/>
                <w:szCs w:val="20"/>
              </w:rPr>
            </w:pPr>
            <w:del w:id="48" w:author="Östergren, Klas" w:date="2023-04-01T14:11:00Z">
              <w:r w:rsidDel="004B2331">
                <w:rPr>
                  <w:rFonts w:eastAsia="Times New Roman"/>
                  <w:sz w:val="20"/>
                  <w:szCs w:val="20"/>
                </w:rPr>
                <w:delText>Technique of vertical measurement = 4 (found by diver)</w:delText>
              </w:r>
            </w:del>
          </w:p>
          <w:p w14:paraId="2E7DCC11" w14:textId="42D6CDF4" w:rsidR="00E20CED" w:rsidRDefault="00E20CED" w:rsidP="00E20CED">
            <w:pPr>
              <w:pStyle w:val="Liststycke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Foul ground (Surface)</w:t>
            </w:r>
          </w:p>
          <w:p w14:paraId="2B0A7B6C" w14:textId="2426956E" w:rsidR="00E20CED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Quality of vertical measurement = 2 (depth or least depth unknown)</w:t>
            </w:r>
          </w:p>
          <w:p w14:paraId="4C2DB081" w14:textId="544230B0" w:rsidR="00E20CED" w:rsidRDefault="00E20CED" w:rsidP="00E20CED">
            <w:pPr>
              <w:pStyle w:val="Liststycke"/>
              <w:numPr>
                <w:ilvl w:val="1"/>
                <w:numId w:val="4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13 (historic)</w:t>
            </w:r>
          </w:p>
          <w:p w14:paraId="52A59625" w14:textId="77777777" w:rsidR="00703DD3" w:rsidRDefault="00703DD3" w:rsidP="002E6FF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5FB8EC8" w14:textId="5E1C2BE6" w:rsidR="00E560A4" w:rsidRPr="00D6174F" w:rsidRDefault="00E560A4" w:rsidP="00B47D4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3715F7BF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DAB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05BB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27AA4DE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6138D07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9876D4A" w14:textId="77777777" w:rsidR="00703DD3" w:rsidRDefault="00703DD3" w:rsidP="00F16225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16225" w:rsidRPr="00C37152" w14:paraId="2A5A735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bookmarkEnd w:id="34"/>
          <w:p w14:paraId="4C732A0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213812" w14:textId="07F62BFF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A70F457" w14:textId="77777777" w:rsidR="00F16225" w:rsidRPr="00321EBD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16225" w:rsidRPr="00C37152" w14:paraId="6AD4FA8F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94B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3F34AF" w14:textId="3406CA1E" w:rsidR="00F16225" w:rsidRPr="00C37152" w:rsidRDefault="00E03A7E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03A7E">
              <w:rPr>
                <w:rFonts w:ascii="Calibri" w:eastAsia="Times New Roman" w:hAnsi="Calibri" w:cs="Calibri"/>
                <w:sz w:val="20"/>
                <w:szCs w:val="20"/>
              </w:rPr>
              <w:t xml:space="preserve">Discoloured Water </w:t>
            </w:r>
            <w:r w:rsidR="00F16225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Pr="00E03A7E">
              <w:rPr>
                <w:rFonts w:ascii="Calibri" w:eastAsia="Times New Roman" w:hAnsi="Calibri" w:cs="Calibri"/>
                <w:sz w:val="20"/>
                <w:szCs w:val="20"/>
              </w:rPr>
              <w:t>point; surface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F16225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F16225" w:rsidRPr="00C37152" w14:paraId="3C840930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D29C0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7082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F16225" w:rsidRPr="00C37152" w14:paraId="1F4DB41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147BC" w14:textId="77777777" w:rsidR="00F16225" w:rsidRPr="003753BF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2E2E" w14:textId="77777777" w:rsidR="00FF69D7" w:rsidRDefault="00FF69D7" w:rsidP="00FF69D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EECBEE8" w14:textId="6FB92C9F" w:rsidR="002F5191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 Discoloured Water (point)</w:t>
            </w:r>
          </w:p>
          <w:p w14:paraId="182572FE" w14:textId="3425B351" w:rsidR="007655E5" w:rsidRPr="007655E5" w:rsidRDefault="007655E5" w:rsidP="007655E5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a. reported date = ”09/06/2021”</w:t>
            </w:r>
          </w:p>
          <w:p w14:paraId="136CB987" w14:textId="3C39A085" w:rsidR="002F5191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1A. Depth Area (surface)</w:t>
            </w:r>
          </w:p>
          <w:p w14:paraId="6460825E" w14:textId="648A6C7D" w:rsidR="002F5191" w:rsidRPr="007655E5" w:rsidRDefault="007655E5" w:rsidP="007655E5">
            <w:pPr>
              <w:pStyle w:val="Liststycke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655E5">
              <w:rPr>
                <w:rFonts w:eastAsia="Times New Roman"/>
                <w:sz w:val="20"/>
                <w:szCs w:val="20"/>
              </w:rPr>
              <w:t>depth range maximum value</w:t>
            </w:r>
            <w:r>
              <w:rPr>
                <w:rFonts w:eastAsia="Times New Roman"/>
                <w:sz w:val="20"/>
                <w:szCs w:val="20"/>
              </w:rPr>
              <w:t xml:space="preserve"> = 5.0</w:t>
            </w:r>
          </w:p>
          <w:p w14:paraId="6EFF9B21" w14:textId="1AB858BF" w:rsidR="007655E5" w:rsidRPr="007655E5" w:rsidRDefault="007655E5" w:rsidP="007655E5">
            <w:pPr>
              <w:pStyle w:val="Liststycke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depth range minimum value = 2.0</w:t>
            </w:r>
          </w:p>
          <w:p w14:paraId="2D04131E" w14:textId="21BB1376" w:rsidR="007655E5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 Discoloured Water (surface)</w:t>
            </w:r>
          </w:p>
          <w:p w14:paraId="105E34CD" w14:textId="410AFEF0" w:rsidR="007655E5" w:rsidRPr="007655E5" w:rsidRDefault="007655E5" w:rsidP="007655E5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a. reported date = ”09/08/2021”</w:t>
            </w:r>
          </w:p>
          <w:p w14:paraId="06078F5B" w14:textId="5CC81378" w:rsidR="007655E5" w:rsidRPr="007655E5" w:rsidRDefault="007655E5" w:rsidP="007655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2A. Unsurveyed Area (Surface)</w:t>
            </w:r>
          </w:p>
          <w:p w14:paraId="2DA89174" w14:textId="36E0C89D" w:rsidR="00FF69D7" w:rsidRDefault="00FF69D7" w:rsidP="006D4E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F36AB12" w14:textId="0190037C" w:rsidR="00312627" w:rsidRPr="00DE2E28" w:rsidRDefault="00312627" w:rsidP="00E94FAF">
            <w:pPr>
              <w:spacing w:after="0" w:line="240" w:lineRule="auto"/>
              <w:ind w:left="1063"/>
              <w:rPr>
                <w:rFonts w:eastAsia="Times New Roman"/>
                <w:sz w:val="20"/>
                <w:szCs w:val="20"/>
              </w:rPr>
            </w:pPr>
          </w:p>
        </w:tc>
      </w:tr>
      <w:tr w:rsidR="00F16225" w:rsidRPr="00C37152" w14:paraId="57767A9E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EAFD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9438" w14:textId="77777777" w:rsidR="00F16225" w:rsidRDefault="00F16225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5A631DE8" w14:textId="77777777" w:rsidR="00F16225" w:rsidRDefault="00F16225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277F3DE6" w14:textId="77777777" w:rsidR="00F16225" w:rsidRPr="006023A3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642B55" w14:textId="77777777" w:rsidR="00703DD3" w:rsidRDefault="00703DD3" w:rsidP="00F16225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E10A82" w:rsidRPr="00C37152" w14:paraId="1FF8C70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F52F0C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1A9C6C" w14:textId="1F0AE6EF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87685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EFDCDD" w14:textId="77777777" w:rsidR="00E10A82" w:rsidRPr="00321EBD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10A82" w:rsidRPr="00C37152" w14:paraId="6EF9218D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237A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D2CC6B" w14:textId="76B50FE0" w:rsidR="00E10A82" w:rsidRPr="00C37152" w:rsidRDefault="0044448F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 xml:space="preserve">Fishing Facility </w:t>
            </w:r>
            <w:r w:rsidR="00E10A82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Pr="0044448F">
              <w:rPr>
                <w:rFonts w:ascii="Calibri" w:eastAsia="Times New Roman" w:hAnsi="Calibri" w:cs="Calibri"/>
                <w:sz w:val="20"/>
                <w:szCs w:val="20"/>
              </w:rPr>
              <w:t>point; curve; surface</w:t>
            </w:r>
            <w:r w:rsidR="00E10A82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E10A82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E10A82" w:rsidRPr="00C37152" w14:paraId="7DAAF34F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01A7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3F02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E10A82" w:rsidRPr="00C37152" w14:paraId="1B97158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17C2" w14:textId="77777777" w:rsidR="00E10A82" w:rsidRPr="003753BF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2893A" w14:textId="2716B475" w:rsidR="006D4ED4" w:rsidRDefault="006D4ED4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D15B410" w14:textId="26D3DED9" w:rsidR="00987685" w:rsidRPr="00162B4F" w:rsidRDefault="00C02039" w:rsidP="00162B4F">
            <w:pPr>
              <w:pStyle w:val="Liststycke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(point</w:t>
            </w:r>
            <w:r w:rsidR="00162B4F" w:rsidRPr="00162B4F">
              <w:rPr>
                <w:rFonts w:eastAsia="Times New Roman"/>
                <w:sz w:val="20"/>
                <w:szCs w:val="20"/>
              </w:rPr>
              <w:t>)</w:t>
            </w:r>
          </w:p>
          <w:p w14:paraId="4375A791" w14:textId="672610E6" w:rsidR="00F4505B" w:rsidRPr="00473354" w:rsidRDefault="00F4505B" w:rsidP="00473354">
            <w:pPr>
              <w:pStyle w:val="Liststycke"/>
              <w:numPr>
                <w:ilvl w:val="0"/>
                <w:numId w:val="28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F4505B">
              <w:rPr>
                <w:rFonts w:eastAsia="Times New Roman"/>
                <w:sz w:val="20"/>
                <w:szCs w:val="20"/>
              </w:rPr>
              <w:t>category of fishing facility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C613D1" w:rsidRPr="00C613D1">
              <w:rPr>
                <w:rFonts w:eastAsia="Times New Roman"/>
                <w:sz w:val="20"/>
                <w:szCs w:val="20"/>
              </w:rPr>
              <w:t>1: fishing stake</w:t>
            </w:r>
          </w:p>
          <w:p w14:paraId="77AD7B22" w14:textId="77777777" w:rsidR="00E94FAF" w:rsidRDefault="00E94FA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00BC127" w14:textId="0E9C0ED9" w:rsidR="00987685" w:rsidRPr="00162B4F" w:rsidRDefault="00162B4F" w:rsidP="00162B4F">
            <w:pPr>
              <w:pStyle w:val="Liststycke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(point)</w:t>
            </w:r>
          </w:p>
          <w:p w14:paraId="62B0ED3E" w14:textId="6236144B" w:rsidR="00162B4F" w:rsidRDefault="00F4505B" w:rsidP="00F4505B">
            <w:pPr>
              <w:pStyle w:val="Liststycke"/>
              <w:numPr>
                <w:ilvl w:val="1"/>
                <w:numId w:val="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4505B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4B1364">
              <w:t xml:space="preserve"> </w:t>
            </w:r>
            <w:r w:rsidR="003B258F" w:rsidRPr="003B258F">
              <w:rPr>
                <w:rFonts w:eastAsia="Times New Roman"/>
                <w:sz w:val="20"/>
                <w:szCs w:val="20"/>
              </w:rPr>
              <w:t>1: fishing stake</w:t>
            </w:r>
          </w:p>
          <w:p w14:paraId="64BB7454" w14:textId="77777777" w:rsidR="003B258F" w:rsidRPr="003B258F" w:rsidRDefault="003B258F" w:rsidP="003B258F">
            <w:pPr>
              <w:pStyle w:val="Liststycke"/>
              <w:numPr>
                <w:ilvl w:val="1"/>
                <w:numId w:val="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B258F">
              <w:rPr>
                <w:rFonts w:eastAsia="Times New Roman"/>
                <w:sz w:val="20"/>
                <w:szCs w:val="20"/>
              </w:rPr>
              <w:t>information:</w:t>
            </w:r>
          </w:p>
          <w:p w14:paraId="066A97A8" w14:textId="5A53EB4E" w:rsidR="003B258F" w:rsidRPr="003B258F" w:rsidRDefault="003B258F" w:rsidP="007655E5">
            <w:pPr>
              <w:pStyle w:val="Liststycke"/>
              <w:numPr>
                <w:ilvl w:val="2"/>
                <w:numId w:val="40"/>
              </w:numPr>
              <w:spacing w:after="0" w:line="240" w:lineRule="auto"/>
              <w:ind w:left="2053" w:hanging="28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text = </w:t>
            </w:r>
            <w:r w:rsidRPr="003B258F">
              <w:rPr>
                <w:rFonts w:eastAsia="Times New Roman"/>
                <w:sz w:val="20"/>
                <w:szCs w:val="20"/>
              </w:rPr>
              <w:t>“30 stakes in a circle.”</w:t>
            </w:r>
          </w:p>
          <w:p w14:paraId="19B57E4F" w14:textId="0A9EB0D9" w:rsidR="00F4505B" w:rsidRPr="003B258F" w:rsidRDefault="00341E00" w:rsidP="007655E5">
            <w:pPr>
              <w:pStyle w:val="Liststycke"/>
              <w:numPr>
                <w:ilvl w:val="1"/>
                <w:numId w:val="4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B258F">
              <w:rPr>
                <w:rFonts w:eastAsia="Times New Roman"/>
                <w:sz w:val="20"/>
                <w:szCs w:val="20"/>
              </w:rPr>
              <w:t xml:space="preserve">status = </w:t>
            </w:r>
            <w:r w:rsidR="00236123" w:rsidRPr="003B258F">
              <w:rPr>
                <w:rFonts w:eastAsia="Times New Roman"/>
                <w:sz w:val="20"/>
                <w:szCs w:val="20"/>
              </w:rPr>
              <w:t>8</w:t>
            </w:r>
            <w:r w:rsidRPr="003B258F">
              <w:rPr>
                <w:rFonts w:eastAsia="Times New Roman"/>
                <w:sz w:val="20"/>
                <w:szCs w:val="20"/>
              </w:rPr>
              <w:t>: private</w:t>
            </w:r>
          </w:p>
          <w:p w14:paraId="2AC2A610" w14:textId="5559C9A7" w:rsidR="00162B4F" w:rsidRDefault="00162B4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09ABD4F" w14:textId="7CCFA5F5" w:rsidR="00162B4F" w:rsidRPr="00162B4F" w:rsidRDefault="00162B4F" w:rsidP="00162B4F">
            <w:pPr>
              <w:pStyle w:val="Liststycke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(curve)</w:t>
            </w:r>
          </w:p>
          <w:p w14:paraId="2A31F2EC" w14:textId="52F0A435" w:rsidR="00162B4F" w:rsidRDefault="00D41ACF" w:rsidP="00D41ACF">
            <w:pPr>
              <w:pStyle w:val="Liststycke"/>
              <w:numPr>
                <w:ilvl w:val="0"/>
                <w:numId w:val="3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41ACF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4B1364">
              <w:t xml:space="preserve"> </w:t>
            </w:r>
            <w:r w:rsidR="004B1364" w:rsidRPr="004B1364">
              <w:rPr>
                <w:rFonts w:eastAsia="Times New Roman"/>
                <w:sz w:val="20"/>
                <w:szCs w:val="20"/>
              </w:rPr>
              <w:t>3: fish weir</w:t>
            </w:r>
          </w:p>
          <w:p w14:paraId="7EFDAB3F" w14:textId="649F8F30" w:rsidR="00162B4F" w:rsidRDefault="00162B4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84515A7" w14:textId="2EC1AF8E" w:rsidR="00162B4F" w:rsidRPr="00162B4F" w:rsidRDefault="00162B4F" w:rsidP="00162B4F">
            <w:pPr>
              <w:pStyle w:val="Liststycke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(curve)</w:t>
            </w:r>
          </w:p>
          <w:p w14:paraId="1384AB83" w14:textId="758097DD" w:rsidR="00162B4F" w:rsidRDefault="00F4505B" w:rsidP="00D41ACF">
            <w:pPr>
              <w:pStyle w:val="Liststycke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41ACF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A86B7C">
              <w:rPr>
                <w:rFonts w:eastAsia="Times New Roman"/>
                <w:sz w:val="20"/>
                <w:szCs w:val="20"/>
              </w:rPr>
              <w:t xml:space="preserve"> </w:t>
            </w:r>
            <w:r w:rsidR="003B258F" w:rsidRPr="003B258F">
              <w:rPr>
                <w:rFonts w:eastAsia="Times New Roman"/>
                <w:sz w:val="20"/>
                <w:szCs w:val="20"/>
              </w:rPr>
              <w:t>2: fish trap</w:t>
            </w:r>
          </w:p>
          <w:p w14:paraId="614EED1F" w14:textId="54FE5FDD" w:rsidR="000C724D" w:rsidRPr="00D41ACF" w:rsidRDefault="000C724D" w:rsidP="00D41ACF">
            <w:pPr>
              <w:pStyle w:val="Liststycke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0C724D">
              <w:rPr>
                <w:rFonts w:eastAsia="Times New Roman"/>
                <w:sz w:val="20"/>
                <w:szCs w:val="20"/>
              </w:rPr>
              <w:t>status = 8: private</w:t>
            </w:r>
          </w:p>
          <w:p w14:paraId="117E4118" w14:textId="77777777" w:rsidR="00E94FAF" w:rsidRDefault="00E94FAF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529374D" w14:textId="6650BB3E" w:rsidR="00987685" w:rsidRPr="00162B4F" w:rsidRDefault="00162B4F" w:rsidP="00162B4F">
            <w:pPr>
              <w:pStyle w:val="Liststycke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62B4F">
              <w:rPr>
                <w:rFonts w:eastAsia="Times New Roman"/>
                <w:sz w:val="20"/>
                <w:szCs w:val="20"/>
              </w:rPr>
              <w:t>Fishing Facility (surface)</w:t>
            </w:r>
          </w:p>
          <w:p w14:paraId="71CAF667" w14:textId="69B11481" w:rsidR="004B1364" w:rsidRPr="004B1364" w:rsidRDefault="00F4505B" w:rsidP="004B1364">
            <w:pPr>
              <w:pStyle w:val="Liststycke"/>
              <w:numPr>
                <w:ilvl w:val="0"/>
                <w:numId w:val="31"/>
              </w:numPr>
              <w:rPr>
                <w:rFonts w:eastAsia="Times New Roman"/>
                <w:sz w:val="20"/>
                <w:szCs w:val="20"/>
              </w:rPr>
            </w:pPr>
            <w:r w:rsidRPr="004B1364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4B1364">
              <w:rPr>
                <w:rFonts w:eastAsia="Times New Roman"/>
                <w:sz w:val="20"/>
                <w:szCs w:val="20"/>
              </w:rPr>
              <w:t xml:space="preserve"> </w:t>
            </w:r>
            <w:r w:rsidR="004B1364" w:rsidRPr="004B1364">
              <w:rPr>
                <w:rFonts w:eastAsia="Times New Roman"/>
                <w:sz w:val="20"/>
                <w:szCs w:val="20"/>
              </w:rPr>
              <w:t>4: tunny net</w:t>
            </w:r>
          </w:p>
          <w:p w14:paraId="680CC813" w14:textId="3948A2DE" w:rsidR="00987685" w:rsidRDefault="00E71207" w:rsidP="00E03DB3">
            <w:pPr>
              <w:pStyle w:val="Liststycke"/>
              <w:numPr>
                <w:ilvl w:val="0"/>
                <w:numId w:val="3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71207">
              <w:rPr>
                <w:rFonts w:eastAsia="Times New Roman"/>
                <w:sz w:val="20"/>
                <w:szCs w:val="20"/>
              </w:rPr>
              <w:t>periodic date range</w:t>
            </w:r>
            <w:r w:rsidR="00E113FF">
              <w:rPr>
                <w:rFonts w:eastAsia="Times New Roman"/>
                <w:sz w:val="20"/>
                <w:szCs w:val="20"/>
              </w:rPr>
              <w:t>:</w:t>
            </w:r>
          </w:p>
          <w:p w14:paraId="329CDF03" w14:textId="49E50574" w:rsidR="00E113FF" w:rsidRPr="00B47D46" w:rsidRDefault="00E113FF" w:rsidP="007655E5">
            <w:pPr>
              <w:pStyle w:val="Liststycke"/>
              <w:numPr>
                <w:ilvl w:val="2"/>
                <w:numId w:val="40"/>
              </w:numPr>
              <w:spacing w:after="0" w:line="240" w:lineRule="auto"/>
              <w:ind w:left="2195" w:hanging="426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eastAsia="Times New Roman"/>
                <w:sz w:val="20"/>
                <w:szCs w:val="20"/>
              </w:rPr>
              <w:t>date end = “</w:t>
            </w:r>
            <w:r w:rsidR="00DE56FB" w:rsidRPr="00B47D46">
              <w:rPr>
                <w:rFonts w:eastAsia="Times New Roman"/>
                <w:sz w:val="20"/>
                <w:szCs w:val="20"/>
              </w:rPr>
              <w:t>--0</w:t>
            </w:r>
            <w:r w:rsidR="002901E3" w:rsidRPr="00B47D46">
              <w:rPr>
                <w:rFonts w:eastAsia="Times New Roman"/>
                <w:sz w:val="20"/>
                <w:szCs w:val="20"/>
              </w:rPr>
              <w:t>9--</w:t>
            </w:r>
            <w:r w:rsidRPr="00B47D46">
              <w:rPr>
                <w:rFonts w:eastAsia="Times New Roman"/>
                <w:sz w:val="20"/>
                <w:szCs w:val="20"/>
              </w:rPr>
              <w:t>”</w:t>
            </w:r>
          </w:p>
          <w:p w14:paraId="4A62A7C6" w14:textId="5497B962" w:rsidR="00E113FF" w:rsidRPr="00B47D46" w:rsidRDefault="00E113FF" w:rsidP="007655E5">
            <w:pPr>
              <w:pStyle w:val="Liststycke"/>
              <w:numPr>
                <w:ilvl w:val="2"/>
                <w:numId w:val="40"/>
              </w:numPr>
              <w:spacing w:after="0" w:line="240" w:lineRule="auto"/>
              <w:ind w:left="2195" w:hanging="426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eastAsia="Times New Roman"/>
                <w:sz w:val="20"/>
                <w:szCs w:val="20"/>
              </w:rPr>
              <w:t>date start = “</w:t>
            </w:r>
            <w:r w:rsidR="00DE56FB" w:rsidRPr="00B47D46">
              <w:rPr>
                <w:rFonts w:eastAsia="Times New Roman"/>
                <w:sz w:val="20"/>
                <w:szCs w:val="20"/>
              </w:rPr>
              <w:t>--06</w:t>
            </w:r>
            <w:r w:rsidR="002901E3" w:rsidRPr="00B47D46">
              <w:rPr>
                <w:rFonts w:eastAsia="Times New Roman"/>
                <w:sz w:val="20"/>
                <w:szCs w:val="20"/>
              </w:rPr>
              <w:t>--</w:t>
            </w:r>
            <w:r w:rsidRPr="00B47D46">
              <w:rPr>
                <w:rFonts w:eastAsia="Times New Roman"/>
                <w:sz w:val="20"/>
                <w:szCs w:val="20"/>
              </w:rPr>
              <w:t>”</w:t>
            </w:r>
          </w:p>
          <w:p w14:paraId="04D94177" w14:textId="4B4E879C" w:rsidR="00E03DB3" w:rsidRPr="00B47D46" w:rsidRDefault="004A4306" w:rsidP="00E03DB3">
            <w:pPr>
              <w:pStyle w:val="Liststycke"/>
              <w:numPr>
                <w:ilvl w:val="0"/>
                <w:numId w:val="3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47D46">
              <w:rPr>
                <w:rFonts w:eastAsia="Times New Roman"/>
                <w:sz w:val="20"/>
                <w:szCs w:val="20"/>
              </w:rPr>
              <w:lastRenderedPageBreak/>
              <w:t>Status = 5: periodic/intermittent</w:t>
            </w:r>
            <w:r w:rsidR="00CC4947" w:rsidRPr="00B47D46">
              <w:rPr>
                <w:rFonts w:eastAsia="Times New Roman"/>
                <w:sz w:val="20"/>
                <w:szCs w:val="20"/>
              </w:rPr>
              <w:t>; 28: buoyed</w:t>
            </w:r>
          </w:p>
          <w:p w14:paraId="590E3F3B" w14:textId="317DEC19" w:rsidR="006F384E" w:rsidRPr="00B47D46" w:rsidRDefault="006F384E" w:rsidP="006F384E">
            <w:pPr>
              <w:spacing w:after="0" w:line="240" w:lineRule="auto"/>
              <w:ind w:left="635"/>
              <w:rPr>
                <w:rFonts w:eastAsia="Times New Roman"/>
                <w:i/>
                <w:iCs/>
                <w:sz w:val="20"/>
                <w:szCs w:val="20"/>
              </w:rPr>
            </w:pPr>
            <w:r w:rsidRPr="00B47D46">
              <w:rPr>
                <w:rFonts w:eastAsia="Times New Roman"/>
                <w:i/>
                <w:iCs/>
                <w:sz w:val="20"/>
                <w:szCs w:val="20"/>
              </w:rPr>
              <w:t xml:space="preserve">5A) Aids to Navigation Association – 4 </w:t>
            </w:r>
            <w:r w:rsidR="001E35EC" w:rsidRPr="00B47D46">
              <w:rPr>
                <w:rFonts w:eastAsia="Times New Roman"/>
                <w:i/>
                <w:iCs/>
                <w:sz w:val="20"/>
                <w:szCs w:val="20"/>
              </w:rPr>
              <w:t>special purpose</w:t>
            </w:r>
            <w:r w:rsidRPr="00B47D46">
              <w:rPr>
                <w:rFonts w:eastAsia="Times New Roman"/>
                <w:i/>
                <w:iCs/>
                <w:sz w:val="20"/>
                <w:szCs w:val="20"/>
              </w:rPr>
              <w:t xml:space="preserve"> buoys, captured </w:t>
            </w:r>
            <w:r w:rsidR="001E35EC" w:rsidRPr="00B47D46">
              <w:rPr>
                <w:rFonts w:eastAsia="Times New Roman"/>
                <w:i/>
                <w:iCs/>
                <w:sz w:val="20"/>
                <w:szCs w:val="20"/>
              </w:rPr>
              <w:t>in a ”square”</w:t>
            </w:r>
            <w:r w:rsidR="00F2539E" w:rsidRPr="00B47D46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1E35EC" w:rsidRPr="00B47D46">
              <w:rPr>
                <w:rFonts w:eastAsia="Times New Roman"/>
                <w:i/>
                <w:iCs/>
                <w:sz w:val="20"/>
                <w:szCs w:val="20"/>
              </w:rPr>
              <w:t>around the fishing facility (</w:t>
            </w:r>
            <w:r w:rsidRPr="00B47D46">
              <w:rPr>
                <w:rFonts w:eastAsia="Times New Roman"/>
                <w:i/>
                <w:iCs/>
                <w:sz w:val="20"/>
                <w:szCs w:val="20"/>
              </w:rPr>
              <w:t>assuming IALA A):</w:t>
            </w:r>
          </w:p>
          <w:p w14:paraId="129C9147" w14:textId="17ED8D10" w:rsidR="006F384E" w:rsidRPr="005B4869" w:rsidRDefault="006F384E" w:rsidP="005B4869">
            <w:pPr>
              <w:pStyle w:val="Liststycke"/>
              <w:numPr>
                <w:ilvl w:val="2"/>
                <w:numId w:val="4"/>
              </w:numPr>
              <w:spacing w:after="0" w:line="240" w:lineRule="auto"/>
              <w:ind w:left="1769" w:hanging="283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B48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Buoy </w:t>
            </w:r>
            <w:r w:rsidR="006537E8" w:rsidRPr="005B4869">
              <w:rPr>
                <w:rFonts w:eastAsia="Times New Roman"/>
                <w:color w:val="000000" w:themeColor="text1"/>
                <w:sz w:val="20"/>
                <w:szCs w:val="20"/>
              </w:rPr>
              <w:t>Special Purpose</w:t>
            </w:r>
            <w:r w:rsidR="00EC3503" w:rsidRPr="005B4869">
              <w:rPr>
                <w:rFonts w:eastAsia="Times New Roman"/>
                <w:color w:val="000000" w:themeColor="text1"/>
                <w:sz w:val="20"/>
                <w:szCs w:val="20"/>
              </w:rPr>
              <w:t>/General</w:t>
            </w:r>
            <w:r w:rsidRPr="005B48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634D95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x 4</w:t>
            </w:r>
          </w:p>
          <w:p w14:paraId="1B7E1847" w14:textId="7413A68A" w:rsidR="006F384E" w:rsidRPr="0037576F" w:rsidRDefault="006F384E" w:rsidP="006F384E">
            <w:pPr>
              <w:pStyle w:val="Liststycke"/>
              <w:numPr>
                <w:ilvl w:val="0"/>
                <w:numId w:val="3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37576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buoy shape = </w:t>
            </w:r>
            <w:r w:rsidR="00EC69B9">
              <w:rPr>
                <w:rFonts w:eastAsia="Times New Roman"/>
                <w:color w:val="000000" w:themeColor="text1"/>
                <w:sz w:val="20"/>
                <w:szCs w:val="20"/>
              </w:rPr>
              <w:t>3: spherical</w:t>
            </w:r>
          </w:p>
          <w:p w14:paraId="4F761A35" w14:textId="7A27BFBB" w:rsidR="006F384E" w:rsidRPr="0037576F" w:rsidRDefault="000E25BD" w:rsidP="006F384E">
            <w:pPr>
              <w:pStyle w:val="Liststycke"/>
              <w:numPr>
                <w:ilvl w:val="0"/>
                <w:numId w:val="3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0E25BD">
              <w:rPr>
                <w:rFonts w:eastAsia="Times New Roman"/>
                <w:color w:val="000000" w:themeColor="text1"/>
                <w:sz w:val="20"/>
                <w:szCs w:val="20"/>
              </w:rPr>
              <w:t>category of special purpose mark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006F384E" w:rsidRPr="0037576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= </w:t>
            </w:r>
            <w:r w:rsidR="00E53A86" w:rsidRPr="00E53A86">
              <w:rPr>
                <w:rFonts w:eastAsia="Times New Roman"/>
                <w:color w:val="000000" w:themeColor="text1"/>
                <w:sz w:val="20"/>
                <w:szCs w:val="20"/>
              </w:rPr>
              <w:t>55: marine farm mark</w:t>
            </w:r>
          </w:p>
          <w:p w14:paraId="00D848DC" w14:textId="342CEB11" w:rsidR="006F384E" w:rsidRPr="0037576F" w:rsidRDefault="006F384E" w:rsidP="006F384E">
            <w:pPr>
              <w:pStyle w:val="Liststycke"/>
              <w:numPr>
                <w:ilvl w:val="0"/>
                <w:numId w:val="3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37576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colour = </w:t>
            </w:r>
            <w:r w:rsidR="000E25BD">
              <w:rPr>
                <w:rFonts w:eastAsia="Times New Roman"/>
                <w:color w:val="000000" w:themeColor="text1"/>
                <w:sz w:val="20"/>
                <w:szCs w:val="20"/>
              </w:rPr>
              <w:t>6</w:t>
            </w:r>
            <w:r w:rsidR="00EC69B9">
              <w:rPr>
                <w:rFonts w:eastAsia="Times New Roman"/>
                <w:color w:val="000000" w:themeColor="text1"/>
                <w:sz w:val="20"/>
                <w:szCs w:val="20"/>
              </w:rPr>
              <w:t>: yellow</w:t>
            </w:r>
          </w:p>
          <w:p w14:paraId="2B4F833B" w14:textId="246A26DB" w:rsidR="00CC4947" w:rsidRDefault="00CC4947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E6FA679" w14:textId="3BD62749" w:rsidR="0001233F" w:rsidRPr="0001233F" w:rsidRDefault="00162B4F" w:rsidP="0001233F">
            <w:pPr>
              <w:pStyle w:val="Liststycke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D25841">
              <w:rPr>
                <w:rFonts w:eastAsia="Times New Roman"/>
                <w:sz w:val="20"/>
                <w:szCs w:val="20"/>
              </w:rPr>
              <w:t>Fishing</w:t>
            </w:r>
            <w:r w:rsidRPr="0001233F">
              <w:rPr>
                <w:rFonts w:eastAsia="Times New Roman"/>
                <w:sz w:val="20"/>
                <w:szCs w:val="20"/>
              </w:rPr>
              <w:t xml:space="preserve"> Facility (surface)</w:t>
            </w:r>
            <w:r w:rsidR="0001233F" w:rsidRPr="0001233F">
              <w:rPr>
                <w:rFonts w:eastAsia="Times New Roman"/>
                <w:sz w:val="20"/>
                <w:szCs w:val="20"/>
              </w:rPr>
              <w:t xml:space="preserve"> - </w:t>
            </w:r>
            <w:r w:rsidR="0001233F" w:rsidRPr="0001233F">
              <w:rPr>
                <w:rFonts w:eastAsia="Times New Roman"/>
                <w:i/>
                <w:iCs/>
                <w:sz w:val="20"/>
                <w:szCs w:val="20"/>
              </w:rPr>
              <w:t>captured within a</w:t>
            </w:r>
            <w:r w:rsidR="00C26311">
              <w:rPr>
                <w:rFonts w:eastAsia="Times New Roman"/>
                <w:i/>
                <w:iCs/>
                <w:sz w:val="20"/>
                <w:szCs w:val="20"/>
              </w:rPr>
              <w:t xml:space="preserve"> surrounding</w:t>
            </w:r>
            <w:r w:rsidR="0001233F" w:rsidRPr="0001233F">
              <w:rPr>
                <w:rFonts w:eastAsia="Times New Roman"/>
                <w:i/>
                <w:iCs/>
                <w:sz w:val="20"/>
                <w:szCs w:val="20"/>
              </w:rPr>
              <w:t xml:space="preserve"> obstruction area</w:t>
            </w:r>
            <w:r w:rsidR="00FB3AEA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FB3AEA" w:rsidRPr="00B12505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(as per 13.9.1, Remarks, 2nd bullet)</w:t>
            </w:r>
            <w:r w:rsidR="00713CA9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, within a </w:t>
            </w:r>
            <w:r w:rsidR="007D0977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20 to </w:t>
            </w:r>
            <w:r w:rsidR="00115535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5</w:t>
            </w:r>
            <w:r w:rsidR="007D0977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0m depth area</w:t>
            </w:r>
            <w:r w:rsidR="0001233F" w:rsidRPr="007D0977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  <w:p w14:paraId="73A3611D" w14:textId="30B60E0D" w:rsidR="00CB0567" w:rsidRDefault="00F4505B" w:rsidP="00E03DB3">
            <w:pPr>
              <w:pStyle w:val="Liststycke"/>
              <w:numPr>
                <w:ilvl w:val="0"/>
                <w:numId w:val="3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03DB3">
              <w:rPr>
                <w:rFonts w:eastAsia="Times New Roman"/>
                <w:sz w:val="20"/>
                <w:szCs w:val="20"/>
              </w:rPr>
              <w:t>category of fishing facility =</w:t>
            </w:r>
            <w:r w:rsidR="00864385">
              <w:t xml:space="preserve"> </w:t>
            </w:r>
            <w:r w:rsidR="00864385" w:rsidRPr="00864385">
              <w:rPr>
                <w:rFonts w:eastAsia="Times New Roman"/>
                <w:sz w:val="20"/>
                <w:szCs w:val="20"/>
              </w:rPr>
              <w:t>4: tunny net</w:t>
            </w:r>
          </w:p>
          <w:p w14:paraId="713178B4" w14:textId="665C5D18" w:rsidR="00B666A0" w:rsidRPr="002B4128" w:rsidRDefault="00B666A0" w:rsidP="00123F9D">
            <w:pPr>
              <w:pStyle w:val="Liststycke"/>
              <w:numPr>
                <w:ilvl w:val="0"/>
                <w:numId w:val="3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B4128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68286BB0" w14:textId="5F40689E" w:rsidR="00D373B9" w:rsidRPr="0001233F" w:rsidRDefault="0001233F" w:rsidP="0001233F">
            <w:pPr>
              <w:spacing w:after="0" w:line="240" w:lineRule="auto"/>
              <w:ind w:firstLine="635"/>
              <w:rPr>
                <w:rFonts w:eastAsia="Times New Roman"/>
                <w:i/>
                <w:iCs/>
                <w:sz w:val="20"/>
                <w:szCs w:val="20"/>
              </w:rPr>
            </w:pPr>
            <w:r w:rsidRPr="008B0134">
              <w:rPr>
                <w:rFonts w:eastAsia="Times New Roman"/>
                <w:sz w:val="20"/>
                <w:szCs w:val="20"/>
              </w:rPr>
              <w:t>6A)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C451EF" w:rsidRPr="008B0134">
              <w:rPr>
                <w:rFonts w:eastAsia="Times New Roman"/>
                <w:sz w:val="20"/>
                <w:szCs w:val="20"/>
              </w:rPr>
              <w:t>obstruction</w:t>
            </w:r>
            <w:r w:rsidR="00097841" w:rsidRPr="008B0134">
              <w:rPr>
                <w:rFonts w:eastAsia="Times New Roman"/>
                <w:sz w:val="20"/>
                <w:szCs w:val="20"/>
              </w:rPr>
              <w:t xml:space="preserve"> area</w:t>
            </w:r>
            <w:r w:rsidR="008B0134">
              <w:rPr>
                <w:rFonts w:eastAsia="Times New Roman"/>
                <w:sz w:val="20"/>
                <w:szCs w:val="20"/>
              </w:rPr>
              <w:t xml:space="preserve"> (surface):</w:t>
            </w:r>
          </w:p>
          <w:p w14:paraId="45AE90C9" w14:textId="0E17BE6D" w:rsidR="009A3D16" w:rsidRPr="009A3D16" w:rsidRDefault="00B65EF9" w:rsidP="00524137">
            <w:pPr>
              <w:pStyle w:val="Liststycke"/>
              <w:numPr>
                <w:ilvl w:val="0"/>
                <w:numId w:val="35"/>
              </w:numPr>
              <w:spacing w:after="0" w:line="240" w:lineRule="auto"/>
              <w:ind w:left="1911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feature name:</w:t>
            </w:r>
          </w:p>
          <w:p w14:paraId="24135046" w14:textId="5FCD9B7A" w:rsidR="00B65EF9" w:rsidRPr="00B65EF9" w:rsidRDefault="00B65EF9" w:rsidP="00524137">
            <w:pPr>
              <w:pStyle w:val="Liststycke"/>
              <w:numPr>
                <w:ilvl w:val="0"/>
                <w:numId w:val="34"/>
              </w:numPr>
              <w:spacing w:after="0" w:line="240" w:lineRule="auto"/>
              <w:ind w:left="2620" w:hanging="284"/>
              <w:rPr>
                <w:rFonts w:eastAsia="Times New Roman"/>
                <w:sz w:val="20"/>
                <w:szCs w:val="20"/>
              </w:rPr>
            </w:pPr>
            <w:r w:rsidRPr="00B65EF9">
              <w:rPr>
                <w:rFonts w:eastAsia="Times New Roman"/>
                <w:sz w:val="20"/>
                <w:szCs w:val="20"/>
              </w:rPr>
              <w:t>name = “Shark Bight Fishing Facility”</w:t>
            </w:r>
          </w:p>
          <w:p w14:paraId="11648065" w14:textId="3DC7DF81" w:rsidR="00304B0E" w:rsidRDefault="002F473B" w:rsidP="00524137">
            <w:pPr>
              <w:pStyle w:val="Liststycke"/>
              <w:numPr>
                <w:ilvl w:val="0"/>
                <w:numId w:val="35"/>
              </w:numPr>
              <w:spacing w:after="0" w:line="240" w:lineRule="auto"/>
              <w:ind w:left="1911" w:hanging="425"/>
              <w:rPr>
                <w:rFonts w:eastAsia="Times New Roman"/>
                <w:sz w:val="20"/>
                <w:szCs w:val="20"/>
              </w:rPr>
            </w:pPr>
            <w:r w:rsidRPr="00B65EF9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19272413" w14:textId="0ABCEAC1" w:rsidR="00596272" w:rsidRPr="00596272" w:rsidRDefault="00596272" w:rsidP="00524137">
            <w:pPr>
              <w:pStyle w:val="Liststycke"/>
              <w:numPr>
                <w:ilvl w:val="0"/>
                <w:numId w:val="35"/>
              </w:numPr>
              <w:ind w:left="1911" w:hanging="425"/>
              <w:rPr>
                <w:rFonts w:eastAsia="Times New Roman"/>
                <w:sz w:val="20"/>
                <w:szCs w:val="20"/>
              </w:rPr>
            </w:pPr>
            <w:r w:rsidRPr="00596272">
              <w:rPr>
                <w:rFonts w:eastAsia="Times New Roman"/>
                <w:sz w:val="20"/>
                <w:szCs w:val="20"/>
              </w:rPr>
              <w:t>value of sounding = 26.7</w:t>
            </w:r>
          </w:p>
          <w:p w14:paraId="04250756" w14:textId="406F0A41" w:rsidR="00B12505" w:rsidRPr="00DE2E28" w:rsidRDefault="00B12505" w:rsidP="00B12505">
            <w:pPr>
              <w:pStyle w:val="Liststycke"/>
              <w:spacing w:after="0" w:line="240" w:lineRule="auto"/>
              <w:ind w:left="1440" w:hanging="663"/>
              <w:rPr>
                <w:rFonts w:eastAsia="Times New Roman"/>
                <w:sz w:val="20"/>
                <w:szCs w:val="20"/>
              </w:rPr>
            </w:pPr>
          </w:p>
        </w:tc>
      </w:tr>
      <w:tr w:rsidR="00E10A82" w:rsidRPr="00C37152" w14:paraId="6EFCB299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D699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5722B" w14:textId="77777777" w:rsidR="00E10A82" w:rsidRDefault="00E10A82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43899325" w14:textId="77777777" w:rsidR="00E10A82" w:rsidRDefault="00E10A82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0FDEBCC6" w14:textId="77777777" w:rsidR="00E10A82" w:rsidRPr="006023A3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57CEB4E" w14:textId="77777777" w:rsidR="00CE2CCD" w:rsidRDefault="00CE2CCD" w:rsidP="00987685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87685" w:rsidRPr="00C37152" w14:paraId="4CA2805B" w14:textId="77777777" w:rsidTr="00F6489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2D26E4" w14:textId="77777777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F39A170" w14:textId="2F9CA29A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0F330C3" w14:textId="77777777" w:rsidR="00987685" w:rsidRPr="00321EBD" w:rsidRDefault="00987685" w:rsidP="00F64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7685" w:rsidRPr="00C37152" w14:paraId="429E02B7" w14:textId="77777777" w:rsidTr="00F6489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02E5" w14:textId="77777777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32CAE2" w14:textId="13049A90" w:rsidR="00987685" w:rsidRPr="00C37152" w:rsidRDefault="005A355F" w:rsidP="00F6489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A355F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Marine Farm/Culture </w:t>
            </w:r>
            <w:r w:rsidR="00987685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point; curve; </w:t>
            </w:r>
            <w:r w:rsidR="00987685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87685" w:rsidRPr="00C37152" w14:paraId="56C1E673" w14:textId="77777777" w:rsidTr="00F6489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AEC50" w14:textId="77777777" w:rsidR="00987685" w:rsidRPr="00AB66B9" w:rsidRDefault="00987685" w:rsidP="00F64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9DFD" w14:textId="77777777" w:rsidR="00987685" w:rsidRPr="00AB66B9" w:rsidRDefault="00987685" w:rsidP="00F64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87685" w:rsidRPr="00C37152" w14:paraId="6CA727A9" w14:textId="77777777" w:rsidTr="00F6489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2A710" w14:textId="77777777" w:rsidR="00987685" w:rsidRPr="003753BF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F01F" w14:textId="67A9FABA" w:rsidR="00987685" w:rsidRDefault="00987685" w:rsidP="00F6489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F04A4F5" w14:textId="7A454A1A" w:rsidR="00014800" w:rsidRDefault="00882BE1" w:rsidP="00334D57">
            <w:pPr>
              <w:pStyle w:val="Liststycke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 w:rsidRPr="005F09EB">
              <w:rPr>
                <w:rFonts w:eastAsia="Times New Roman"/>
                <w:sz w:val="20"/>
                <w:szCs w:val="20"/>
              </w:rPr>
              <w:t>Marine Farm/Culture (point</w:t>
            </w:r>
            <w:r w:rsidR="005F09EB">
              <w:rPr>
                <w:rFonts w:eastAsia="Times New Roman"/>
                <w:sz w:val="20"/>
                <w:szCs w:val="20"/>
              </w:rPr>
              <w:t>)</w:t>
            </w:r>
            <w:r w:rsidR="004D3975">
              <w:rPr>
                <w:rFonts w:eastAsia="Times New Roman"/>
                <w:sz w:val="20"/>
                <w:szCs w:val="20"/>
              </w:rPr>
              <w:t xml:space="preserve"> – </w:t>
            </w:r>
            <w:r w:rsidR="004D3975" w:rsidRPr="004D3975">
              <w:rPr>
                <w:rFonts w:eastAsia="Times New Roman"/>
                <w:i/>
                <w:iCs/>
                <w:sz w:val="20"/>
                <w:szCs w:val="20"/>
              </w:rPr>
              <w:t>captured within a 10 to 20 depth area</w:t>
            </w:r>
          </w:p>
          <w:p w14:paraId="2E6BC795" w14:textId="7B73E9FF" w:rsidR="005F09EB" w:rsidRDefault="008F5251" w:rsidP="00334D57">
            <w:pPr>
              <w:pStyle w:val="Liststycke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772988">
              <w:rPr>
                <w:rFonts w:eastAsia="Times New Roman"/>
                <w:sz w:val="20"/>
                <w:szCs w:val="20"/>
              </w:rPr>
              <w:t>category of marine farm/culture = 1: crustaceans</w:t>
            </w:r>
          </w:p>
          <w:p w14:paraId="28E4D76C" w14:textId="195F063B" w:rsidR="00C118CF" w:rsidRDefault="00C118CF" w:rsidP="00334D57">
            <w:pPr>
              <w:pStyle w:val="Liststycke"/>
              <w:numPr>
                <w:ilvl w:val="0"/>
                <w:numId w:val="21"/>
              </w:numPr>
              <w:spacing w:after="0" w:line="240" w:lineRule="auto"/>
              <w:ind w:left="1486" w:hanging="425"/>
              <w:rPr>
                <w:rFonts w:eastAsia="Times New Roman"/>
                <w:sz w:val="20"/>
                <w:szCs w:val="20"/>
              </w:rPr>
            </w:pPr>
            <w:r w:rsidRPr="00C118CF">
              <w:rPr>
                <w:rFonts w:eastAsia="Times New Roman"/>
                <w:sz w:val="20"/>
                <w:szCs w:val="20"/>
              </w:rPr>
              <w:t>exposition of sounding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4D3975" w:rsidRPr="004D3975">
              <w:rPr>
                <w:rFonts w:eastAsia="Times New Roman"/>
                <w:sz w:val="20"/>
                <w:szCs w:val="20"/>
              </w:rPr>
              <w:t>2: shoaler than the range of depth of the surrounding depth area</w:t>
            </w:r>
          </w:p>
          <w:p w14:paraId="0DF5941C" w14:textId="7A0DCFCF" w:rsidR="00F82943" w:rsidRPr="00772988" w:rsidRDefault="00F82943" w:rsidP="00334D57">
            <w:pPr>
              <w:pStyle w:val="Liststycke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F82943">
              <w:rPr>
                <w:rFonts w:eastAsia="Times New Roman"/>
                <w:sz w:val="20"/>
                <w:szCs w:val="20"/>
              </w:rPr>
              <w:t>quality of vertical measurement</w:t>
            </w:r>
            <w:r>
              <w:rPr>
                <w:rFonts w:eastAsia="Times New Roman"/>
                <w:sz w:val="20"/>
                <w:szCs w:val="20"/>
              </w:rPr>
              <w:t xml:space="preserve"> = </w:t>
            </w:r>
            <w:r w:rsidR="005E3F17" w:rsidRPr="005E3F17">
              <w:rPr>
                <w:rFonts w:eastAsia="Times New Roman"/>
                <w:sz w:val="20"/>
                <w:szCs w:val="20"/>
              </w:rPr>
              <w:t>6: least depth known</w:t>
            </w:r>
          </w:p>
          <w:p w14:paraId="1659886F" w14:textId="00CA7DCA" w:rsidR="008F5251" w:rsidRPr="00772988" w:rsidRDefault="005859A5" w:rsidP="00334D57">
            <w:pPr>
              <w:pStyle w:val="Liststycke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772988">
              <w:rPr>
                <w:rFonts w:eastAsia="Times New Roman"/>
                <w:sz w:val="20"/>
                <w:szCs w:val="20"/>
              </w:rPr>
              <w:t>value of sounding</w:t>
            </w:r>
            <w:r w:rsidR="00F91064" w:rsidRPr="00772988">
              <w:rPr>
                <w:rFonts w:eastAsia="Times New Roman"/>
                <w:sz w:val="20"/>
                <w:szCs w:val="20"/>
              </w:rPr>
              <w:t xml:space="preserve"> = </w:t>
            </w:r>
            <w:r w:rsidR="00EA5828">
              <w:rPr>
                <w:rFonts w:eastAsia="Times New Roman"/>
                <w:sz w:val="20"/>
                <w:szCs w:val="20"/>
              </w:rPr>
              <w:t>6</w:t>
            </w:r>
            <w:r w:rsidR="00F91064" w:rsidRPr="00772988">
              <w:rPr>
                <w:rFonts w:eastAsia="Times New Roman"/>
                <w:sz w:val="20"/>
                <w:szCs w:val="20"/>
              </w:rPr>
              <w:t>.6</w:t>
            </w:r>
          </w:p>
          <w:p w14:paraId="251BE1B5" w14:textId="65F7B265" w:rsidR="00F91064" w:rsidRPr="00772988" w:rsidRDefault="00F91064" w:rsidP="00334D57">
            <w:pPr>
              <w:pStyle w:val="Liststycke"/>
              <w:numPr>
                <w:ilvl w:val="0"/>
                <w:numId w:val="21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772988">
              <w:rPr>
                <w:rFonts w:eastAsia="Times New Roman"/>
                <w:sz w:val="20"/>
                <w:szCs w:val="20"/>
              </w:rPr>
              <w:t xml:space="preserve">water level effect = </w:t>
            </w:r>
            <w:r w:rsidR="00A918F1" w:rsidRPr="00772988">
              <w:rPr>
                <w:rFonts w:eastAsia="Times New Roman"/>
                <w:sz w:val="20"/>
                <w:szCs w:val="20"/>
              </w:rPr>
              <w:t>3: always under water/submerged</w:t>
            </w:r>
          </w:p>
          <w:p w14:paraId="5CABC69F" w14:textId="686E9E08" w:rsidR="00A918F1" w:rsidRDefault="00A918F1" w:rsidP="005F09EB">
            <w:pPr>
              <w:pStyle w:val="Liststycke"/>
              <w:spacing w:after="0" w:line="240" w:lineRule="auto"/>
              <w:ind w:left="635"/>
              <w:rPr>
                <w:rFonts w:eastAsia="Times New Roman"/>
                <w:sz w:val="20"/>
                <w:szCs w:val="20"/>
              </w:rPr>
            </w:pPr>
          </w:p>
          <w:p w14:paraId="425988AE" w14:textId="7023B972" w:rsidR="005F09EB" w:rsidRDefault="005F09EB" w:rsidP="00334D57">
            <w:pPr>
              <w:pStyle w:val="Liststycke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Marine Farm/Culture (point)</w:t>
            </w:r>
            <w:r w:rsidR="0045346C" w:rsidRPr="0045346C">
              <w:rPr>
                <w:rFonts w:eastAsia="Times New Roman"/>
                <w:sz w:val="20"/>
                <w:szCs w:val="20"/>
              </w:rPr>
              <w:t xml:space="preserve"> – </w:t>
            </w:r>
            <w:r w:rsidR="0045346C" w:rsidRPr="0045346C">
              <w:rPr>
                <w:rFonts w:eastAsia="Times New Roman"/>
                <w:i/>
                <w:iCs/>
                <w:sz w:val="20"/>
                <w:szCs w:val="20"/>
              </w:rPr>
              <w:t>captured within a 0 to 10m depth area</w:t>
            </w:r>
          </w:p>
          <w:p w14:paraId="5E7EB746" w14:textId="1DF9B142" w:rsidR="00A918F1" w:rsidRDefault="00A918F1" w:rsidP="00334D57">
            <w:pPr>
              <w:pStyle w:val="Liststycke"/>
              <w:numPr>
                <w:ilvl w:val="0"/>
                <w:numId w:val="20"/>
              </w:numPr>
              <w:rPr>
                <w:rFonts w:eastAsia="Times New Roman"/>
                <w:sz w:val="20"/>
                <w:szCs w:val="20"/>
              </w:rPr>
            </w:pPr>
            <w:r w:rsidRPr="00A918F1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>
              <w:rPr>
                <w:rFonts w:eastAsia="Times New Roman"/>
                <w:sz w:val="20"/>
                <w:szCs w:val="20"/>
              </w:rPr>
              <w:t>2</w:t>
            </w:r>
            <w:r w:rsidRPr="00A918F1">
              <w:rPr>
                <w:rFonts w:eastAsia="Times New Roman"/>
                <w:sz w:val="20"/>
                <w:szCs w:val="20"/>
              </w:rPr>
              <w:t xml:space="preserve">: </w:t>
            </w:r>
            <w:r w:rsidR="00EC0C67" w:rsidRPr="00EC0C67">
              <w:rPr>
                <w:rFonts w:eastAsia="Times New Roman"/>
                <w:sz w:val="20"/>
                <w:szCs w:val="20"/>
              </w:rPr>
              <w:t>edible bivalve molluscs</w:t>
            </w:r>
          </w:p>
          <w:p w14:paraId="3E49D471" w14:textId="595B3AB8" w:rsidR="00A918F1" w:rsidRPr="00A918F1" w:rsidRDefault="00A918F1" w:rsidP="00C971F5">
            <w:pPr>
              <w:pStyle w:val="Liststycke"/>
              <w:ind w:firstLine="341"/>
              <w:rPr>
                <w:rFonts w:eastAsia="Times New Roman"/>
                <w:sz w:val="20"/>
                <w:szCs w:val="20"/>
              </w:rPr>
            </w:pPr>
            <w:r w:rsidRPr="00A918F1">
              <w:rPr>
                <w:rFonts w:eastAsia="Times New Roman"/>
                <w:sz w:val="20"/>
                <w:szCs w:val="20"/>
              </w:rPr>
              <w:t>b.</w:t>
            </w:r>
            <w:r w:rsidRPr="00A918F1">
              <w:rPr>
                <w:rFonts w:eastAsia="Times New Roman"/>
                <w:sz w:val="20"/>
                <w:szCs w:val="20"/>
              </w:rPr>
              <w:tab/>
              <w:t xml:space="preserve">value of sounding = </w:t>
            </w:r>
            <w:r w:rsidR="00905983">
              <w:rPr>
                <w:rFonts w:eastAsia="Times New Roman"/>
                <w:sz w:val="20"/>
                <w:szCs w:val="20"/>
              </w:rPr>
              <w:t>0.3</w:t>
            </w:r>
          </w:p>
          <w:p w14:paraId="52C77F3B" w14:textId="2B7CA3EA" w:rsidR="005F09EB" w:rsidRDefault="00A918F1" w:rsidP="00C971F5">
            <w:pPr>
              <w:pStyle w:val="Liststycke"/>
              <w:ind w:firstLine="341"/>
              <w:rPr>
                <w:rFonts w:eastAsia="Times New Roman"/>
                <w:sz w:val="20"/>
                <w:szCs w:val="20"/>
              </w:rPr>
            </w:pPr>
            <w:r w:rsidRPr="00A918F1">
              <w:rPr>
                <w:rFonts w:eastAsia="Times New Roman"/>
                <w:sz w:val="20"/>
                <w:szCs w:val="20"/>
              </w:rPr>
              <w:t>c.</w:t>
            </w:r>
            <w:r w:rsidRPr="00A918F1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E23733">
              <w:rPr>
                <w:rFonts w:eastAsia="Times New Roman"/>
                <w:sz w:val="20"/>
                <w:szCs w:val="20"/>
              </w:rPr>
              <w:t>5</w:t>
            </w:r>
            <w:r w:rsidR="00A86F31" w:rsidRPr="00A86F31">
              <w:rPr>
                <w:rFonts w:eastAsia="Times New Roman"/>
                <w:sz w:val="20"/>
                <w:szCs w:val="20"/>
              </w:rPr>
              <w:t xml:space="preserve">: </w:t>
            </w:r>
            <w:r w:rsidR="00E23733">
              <w:rPr>
                <w:rFonts w:eastAsia="Times New Roman"/>
                <w:sz w:val="20"/>
                <w:szCs w:val="20"/>
              </w:rPr>
              <w:t>awash</w:t>
            </w:r>
          </w:p>
          <w:p w14:paraId="05369E19" w14:textId="77777777" w:rsidR="00B53D7E" w:rsidRPr="005F09EB" w:rsidRDefault="00B53D7E" w:rsidP="005F09EB">
            <w:pPr>
              <w:pStyle w:val="Liststycke"/>
              <w:rPr>
                <w:rFonts w:eastAsia="Times New Roman"/>
                <w:sz w:val="20"/>
                <w:szCs w:val="20"/>
              </w:rPr>
            </w:pPr>
          </w:p>
          <w:p w14:paraId="29F5B903" w14:textId="0478D72A" w:rsidR="005F09EB" w:rsidRDefault="005F09EB" w:rsidP="00334D57">
            <w:pPr>
              <w:pStyle w:val="Liststycke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 </w:t>
            </w:r>
            <w:r w:rsidRPr="005F09EB">
              <w:rPr>
                <w:rFonts w:eastAsia="Times New Roman"/>
                <w:sz w:val="20"/>
                <w:szCs w:val="20"/>
              </w:rPr>
              <w:t>Farm/Culture (curve)</w:t>
            </w:r>
            <w:r w:rsidR="00C36E2A">
              <w:rPr>
                <w:rFonts w:eastAsia="Times New Roman"/>
                <w:sz w:val="20"/>
                <w:szCs w:val="20"/>
              </w:rPr>
              <w:t xml:space="preserve"> – 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captured within a </w:t>
            </w:r>
            <w:r w:rsidR="0045346C">
              <w:rPr>
                <w:rFonts w:eastAsia="Times New Roman"/>
                <w:i/>
                <w:iCs/>
                <w:sz w:val="20"/>
                <w:szCs w:val="20"/>
              </w:rPr>
              <w:t>0 to 10m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depth area</w:t>
            </w:r>
          </w:p>
          <w:p w14:paraId="43426297" w14:textId="5BBDEC50" w:rsidR="00C971F5" w:rsidRDefault="00C971F5" w:rsidP="00334D57">
            <w:pPr>
              <w:pStyle w:val="Liststycke"/>
              <w:numPr>
                <w:ilvl w:val="0"/>
                <w:numId w:val="24"/>
              </w:numPr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 w:rsidR="003A3230">
              <w:rPr>
                <w:rFonts w:eastAsia="Times New Roman"/>
                <w:sz w:val="20"/>
                <w:szCs w:val="20"/>
              </w:rPr>
              <w:t>4</w:t>
            </w:r>
            <w:r w:rsidR="000A32D2" w:rsidRPr="000A32D2">
              <w:rPr>
                <w:rFonts w:eastAsia="Times New Roman"/>
                <w:sz w:val="20"/>
                <w:szCs w:val="20"/>
              </w:rPr>
              <w:t xml:space="preserve">: </w:t>
            </w:r>
            <w:r w:rsidR="003A3230">
              <w:rPr>
                <w:rFonts w:eastAsia="Times New Roman"/>
                <w:sz w:val="20"/>
                <w:szCs w:val="20"/>
              </w:rPr>
              <w:t>seaweed</w:t>
            </w:r>
          </w:p>
          <w:p w14:paraId="0ACBAA07" w14:textId="77777777" w:rsidR="009F74D8" w:rsidRPr="009F74D8" w:rsidRDefault="009F74D8" w:rsidP="00334D57">
            <w:pPr>
              <w:pStyle w:val="Liststycke"/>
              <w:numPr>
                <w:ilvl w:val="0"/>
                <w:numId w:val="24"/>
              </w:numPr>
              <w:rPr>
                <w:rFonts w:eastAsia="Times New Roman"/>
                <w:sz w:val="20"/>
                <w:szCs w:val="20"/>
              </w:rPr>
            </w:pPr>
            <w:r w:rsidRPr="009F74D8">
              <w:rPr>
                <w:rFonts w:eastAsia="Times New Roman"/>
                <w:sz w:val="20"/>
                <w:szCs w:val="20"/>
              </w:rPr>
              <w:t>information:</w:t>
            </w:r>
          </w:p>
          <w:p w14:paraId="42468AA3" w14:textId="47936A42" w:rsidR="009F74D8" w:rsidRPr="009F74D8" w:rsidRDefault="009F74D8" w:rsidP="00334D57">
            <w:pPr>
              <w:pStyle w:val="Liststycke"/>
              <w:numPr>
                <w:ilvl w:val="0"/>
                <w:numId w:val="25"/>
              </w:numPr>
              <w:rPr>
                <w:rFonts w:eastAsia="Times New Roman"/>
                <w:sz w:val="20"/>
                <w:szCs w:val="20"/>
              </w:rPr>
            </w:pPr>
            <w:r w:rsidRPr="009F74D8">
              <w:rPr>
                <w:rFonts w:eastAsia="Times New Roman"/>
                <w:sz w:val="20"/>
                <w:szCs w:val="20"/>
              </w:rPr>
              <w:t>text = “</w:t>
            </w:r>
            <w:r w:rsidR="00334D57">
              <w:rPr>
                <w:rFonts w:eastAsia="Times New Roman"/>
                <w:sz w:val="20"/>
                <w:szCs w:val="20"/>
              </w:rPr>
              <w:t>Approximately 50 posts, very close together</w:t>
            </w:r>
            <w:r w:rsidR="003B137A">
              <w:rPr>
                <w:rFonts w:eastAsia="Times New Roman"/>
                <w:sz w:val="20"/>
                <w:szCs w:val="20"/>
              </w:rPr>
              <w:t>. Unlit</w:t>
            </w:r>
            <w:r w:rsidRPr="009F74D8">
              <w:rPr>
                <w:rFonts w:eastAsia="Times New Roman"/>
                <w:sz w:val="20"/>
                <w:szCs w:val="20"/>
              </w:rPr>
              <w:t>”</w:t>
            </w:r>
          </w:p>
          <w:p w14:paraId="64CD12E5" w14:textId="41ED60D2" w:rsidR="00C971F5" w:rsidRPr="00C971F5" w:rsidRDefault="00CF1316" w:rsidP="00C971F5">
            <w:pPr>
              <w:pStyle w:val="Liststycke"/>
              <w:ind w:firstLine="34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value of sounding = </w:t>
            </w:r>
            <w:r w:rsidR="000A32D2">
              <w:rPr>
                <w:rFonts w:eastAsia="Times New Roman"/>
                <w:sz w:val="20"/>
                <w:szCs w:val="20"/>
              </w:rPr>
              <w:t>1.6</w:t>
            </w:r>
          </w:p>
          <w:p w14:paraId="4C89163D" w14:textId="2F420890" w:rsidR="005F09EB" w:rsidRDefault="00CF1316" w:rsidP="00C971F5">
            <w:pPr>
              <w:pStyle w:val="Liststycke"/>
              <w:ind w:firstLine="34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E23733" w:rsidRPr="00A86F31">
              <w:rPr>
                <w:rFonts w:eastAsia="Times New Roman"/>
                <w:sz w:val="20"/>
                <w:szCs w:val="20"/>
              </w:rPr>
              <w:t>4: covers and uncovers</w:t>
            </w:r>
          </w:p>
          <w:p w14:paraId="0AE1F26A" w14:textId="26FB2280" w:rsidR="00B53D7E" w:rsidRDefault="00B53D7E" w:rsidP="005F09EB">
            <w:pPr>
              <w:pStyle w:val="Liststycke"/>
              <w:rPr>
                <w:rFonts w:eastAsia="Times New Roman"/>
                <w:sz w:val="20"/>
                <w:szCs w:val="20"/>
              </w:rPr>
            </w:pPr>
          </w:p>
          <w:p w14:paraId="5D16BE22" w14:textId="68852469" w:rsidR="005F09EB" w:rsidRDefault="005F09EB" w:rsidP="00334D57">
            <w:pPr>
              <w:pStyle w:val="Liststycke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 </w:t>
            </w:r>
            <w:r w:rsidRPr="005F09EB">
              <w:rPr>
                <w:rFonts w:eastAsia="Times New Roman"/>
                <w:sz w:val="20"/>
                <w:szCs w:val="20"/>
              </w:rPr>
              <w:t>Farm/Culture (curve)</w:t>
            </w:r>
            <w:r w:rsidR="00C36E2A">
              <w:rPr>
                <w:rFonts w:eastAsia="Times New Roman"/>
                <w:sz w:val="20"/>
                <w:szCs w:val="20"/>
              </w:rPr>
              <w:t xml:space="preserve"> – 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captured within a 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0 to 10m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depth area</w:t>
            </w:r>
          </w:p>
          <w:p w14:paraId="34DD9FE8" w14:textId="667CE475" w:rsidR="00C971F5" w:rsidRDefault="00C971F5" w:rsidP="00334D57">
            <w:pPr>
              <w:pStyle w:val="Liststycke"/>
              <w:numPr>
                <w:ilvl w:val="0"/>
                <w:numId w:val="22"/>
              </w:numPr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 w:rsidR="00044205" w:rsidRPr="00044205">
              <w:rPr>
                <w:rFonts w:eastAsia="Times New Roman"/>
                <w:sz w:val="20"/>
                <w:szCs w:val="20"/>
              </w:rPr>
              <w:t>5: pearl culture farm</w:t>
            </w:r>
          </w:p>
          <w:p w14:paraId="1879D15B" w14:textId="0F47CE07" w:rsidR="008F7176" w:rsidRPr="00C971F5" w:rsidRDefault="008F7176" w:rsidP="00334D57">
            <w:pPr>
              <w:pStyle w:val="Liststycke"/>
              <w:numPr>
                <w:ilvl w:val="0"/>
                <w:numId w:val="22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height = 1.2</w:t>
            </w:r>
          </w:p>
          <w:p w14:paraId="3EF18ECC" w14:textId="1F25A0D1" w:rsidR="005F09EB" w:rsidRDefault="00C971F5" w:rsidP="00C971F5">
            <w:pPr>
              <w:pStyle w:val="Liststycke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c.</w:t>
            </w:r>
            <w:r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A70B66">
              <w:rPr>
                <w:rFonts w:eastAsia="Times New Roman"/>
                <w:sz w:val="20"/>
                <w:szCs w:val="20"/>
              </w:rPr>
              <w:t>1</w:t>
            </w:r>
            <w:r w:rsidRPr="00C971F5">
              <w:rPr>
                <w:rFonts w:eastAsia="Times New Roman"/>
                <w:sz w:val="20"/>
                <w:szCs w:val="20"/>
              </w:rPr>
              <w:t xml:space="preserve">: </w:t>
            </w:r>
            <w:r w:rsidR="00A70B66">
              <w:rPr>
                <w:rFonts w:eastAsia="Times New Roman"/>
                <w:sz w:val="20"/>
                <w:szCs w:val="20"/>
              </w:rPr>
              <w:t xml:space="preserve">partly </w:t>
            </w:r>
            <w:r w:rsidRPr="00C971F5">
              <w:rPr>
                <w:rFonts w:eastAsia="Times New Roman"/>
                <w:sz w:val="20"/>
                <w:szCs w:val="20"/>
              </w:rPr>
              <w:t>submerged</w:t>
            </w:r>
            <w:r w:rsidR="00A70B66">
              <w:rPr>
                <w:rFonts w:eastAsia="Times New Roman"/>
                <w:sz w:val="20"/>
                <w:szCs w:val="20"/>
              </w:rPr>
              <w:t xml:space="preserve"> at high water</w:t>
            </w:r>
          </w:p>
          <w:p w14:paraId="2859DAC0" w14:textId="77777777" w:rsidR="00B53D7E" w:rsidRPr="005F09EB" w:rsidRDefault="00B53D7E" w:rsidP="005F09EB">
            <w:pPr>
              <w:pStyle w:val="Liststycke"/>
              <w:rPr>
                <w:rFonts w:eastAsia="Times New Roman"/>
                <w:sz w:val="20"/>
                <w:szCs w:val="20"/>
              </w:rPr>
            </w:pPr>
          </w:p>
          <w:p w14:paraId="2F4681E2" w14:textId="52CBC13C" w:rsidR="005F09EB" w:rsidRDefault="005F09EB" w:rsidP="00334D57">
            <w:pPr>
              <w:pStyle w:val="Liststycke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Mariner </w:t>
            </w:r>
            <w:r w:rsidRPr="005F09EB">
              <w:rPr>
                <w:rFonts w:eastAsia="Times New Roman"/>
                <w:sz w:val="20"/>
                <w:szCs w:val="20"/>
              </w:rPr>
              <w:t>Farm/Culture (surface)</w:t>
            </w:r>
            <w:r w:rsidR="00C36E2A">
              <w:rPr>
                <w:rFonts w:eastAsia="Times New Roman"/>
                <w:sz w:val="20"/>
                <w:szCs w:val="20"/>
              </w:rPr>
              <w:t xml:space="preserve"> – 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captured within a 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0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to 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1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>0</w:t>
            </w:r>
            <w:r w:rsidR="00FF7D08">
              <w:rPr>
                <w:rFonts w:eastAsia="Times New Roman"/>
                <w:i/>
                <w:iCs/>
                <w:sz w:val="20"/>
                <w:szCs w:val="20"/>
              </w:rPr>
              <w:t>m</w:t>
            </w:r>
            <w:r w:rsidR="00C36E2A" w:rsidRPr="004D3975">
              <w:rPr>
                <w:rFonts w:eastAsia="Times New Roman"/>
                <w:i/>
                <w:iCs/>
                <w:sz w:val="20"/>
                <w:szCs w:val="20"/>
              </w:rPr>
              <w:t xml:space="preserve"> depth area</w:t>
            </w:r>
          </w:p>
          <w:p w14:paraId="3DD81A86" w14:textId="023DB7A4" w:rsidR="00C971F5" w:rsidRPr="00C971F5" w:rsidRDefault="00C971F5" w:rsidP="00C971F5">
            <w:pPr>
              <w:pStyle w:val="Liststycke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a.</w:t>
            </w:r>
            <w:r w:rsidRPr="00C971F5">
              <w:rPr>
                <w:rFonts w:eastAsia="Times New Roman"/>
                <w:sz w:val="20"/>
                <w:szCs w:val="20"/>
              </w:rPr>
              <w:tab/>
              <w:t xml:space="preserve">category of marine farm/culture = </w:t>
            </w:r>
            <w:r w:rsidR="008A1873" w:rsidRPr="008A1873">
              <w:rPr>
                <w:rFonts w:eastAsia="Times New Roman"/>
                <w:sz w:val="20"/>
                <w:szCs w:val="20"/>
              </w:rPr>
              <w:t>2: edible bivalve molluscs</w:t>
            </w:r>
          </w:p>
          <w:p w14:paraId="267E520F" w14:textId="1EC18671" w:rsidR="00C971F5" w:rsidRPr="00C971F5" w:rsidRDefault="00C971F5" w:rsidP="00C971F5">
            <w:pPr>
              <w:pStyle w:val="Liststycke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b.</w:t>
            </w:r>
            <w:r w:rsidRPr="00C971F5">
              <w:rPr>
                <w:rFonts w:eastAsia="Times New Roman"/>
                <w:sz w:val="20"/>
                <w:szCs w:val="20"/>
              </w:rPr>
              <w:tab/>
            </w:r>
            <w:r w:rsidR="0041038F">
              <w:rPr>
                <w:rFonts w:eastAsia="Times New Roman"/>
                <w:sz w:val="20"/>
                <w:szCs w:val="20"/>
              </w:rPr>
              <w:t>height</w:t>
            </w:r>
            <w:r w:rsidRPr="00C971F5">
              <w:rPr>
                <w:rFonts w:eastAsia="Times New Roman"/>
                <w:sz w:val="20"/>
                <w:szCs w:val="20"/>
              </w:rPr>
              <w:t xml:space="preserve"> = </w:t>
            </w:r>
            <w:r w:rsidR="008A1873">
              <w:rPr>
                <w:rFonts w:eastAsia="Times New Roman"/>
                <w:sz w:val="20"/>
                <w:szCs w:val="20"/>
              </w:rPr>
              <w:t>2.4</w:t>
            </w:r>
          </w:p>
          <w:p w14:paraId="33C19A87" w14:textId="6F932ABD" w:rsidR="005F09EB" w:rsidRDefault="00C971F5" w:rsidP="00C971F5">
            <w:pPr>
              <w:pStyle w:val="Liststycke"/>
              <w:ind w:firstLine="341"/>
              <w:rPr>
                <w:rFonts w:eastAsia="Times New Roman"/>
                <w:sz w:val="20"/>
                <w:szCs w:val="20"/>
              </w:rPr>
            </w:pPr>
            <w:r w:rsidRPr="00C971F5">
              <w:rPr>
                <w:rFonts w:eastAsia="Times New Roman"/>
                <w:sz w:val="20"/>
                <w:szCs w:val="20"/>
              </w:rPr>
              <w:t>c.</w:t>
            </w:r>
            <w:r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41038F">
              <w:rPr>
                <w:rFonts w:eastAsia="Times New Roman"/>
                <w:sz w:val="20"/>
                <w:szCs w:val="20"/>
              </w:rPr>
              <w:t>2</w:t>
            </w:r>
            <w:r w:rsidRPr="00C971F5">
              <w:rPr>
                <w:rFonts w:eastAsia="Times New Roman"/>
                <w:sz w:val="20"/>
                <w:szCs w:val="20"/>
              </w:rPr>
              <w:t xml:space="preserve">: always </w:t>
            </w:r>
            <w:r w:rsidR="0041038F">
              <w:rPr>
                <w:rFonts w:eastAsia="Times New Roman"/>
                <w:sz w:val="20"/>
                <w:szCs w:val="20"/>
              </w:rPr>
              <w:t>dry</w:t>
            </w:r>
          </w:p>
          <w:p w14:paraId="4E74C0E5" w14:textId="7018DFA4" w:rsidR="00B53D7E" w:rsidRDefault="00B53D7E" w:rsidP="005F09EB">
            <w:pPr>
              <w:pStyle w:val="Liststycke"/>
              <w:rPr>
                <w:rFonts w:eastAsia="Times New Roman"/>
                <w:sz w:val="20"/>
                <w:szCs w:val="20"/>
              </w:rPr>
            </w:pPr>
          </w:p>
          <w:p w14:paraId="101293ED" w14:textId="53C3DB96" w:rsidR="005F09EB" w:rsidRPr="005F09EB" w:rsidRDefault="005F09EB" w:rsidP="00334D57">
            <w:pPr>
              <w:pStyle w:val="Liststycke"/>
              <w:numPr>
                <w:ilvl w:val="1"/>
                <w:numId w:val="2"/>
              </w:numPr>
              <w:spacing w:after="0" w:line="240" w:lineRule="auto"/>
              <w:ind w:left="635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Marine </w:t>
            </w:r>
            <w:r w:rsidRPr="005F09EB">
              <w:rPr>
                <w:rFonts w:eastAsia="Times New Roman"/>
                <w:sz w:val="20"/>
                <w:szCs w:val="20"/>
              </w:rPr>
              <w:t>Farm/Culture (surface)</w:t>
            </w:r>
          </w:p>
          <w:p w14:paraId="20AAD592" w14:textId="25A7DB6D" w:rsidR="00C971F5" w:rsidRPr="004D32A3" w:rsidRDefault="00C971F5" w:rsidP="00334D57">
            <w:pPr>
              <w:pStyle w:val="Liststycke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4D32A3">
              <w:rPr>
                <w:rFonts w:eastAsia="Times New Roman"/>
                <w:sz w:val="20"/>
                <w:szCs w:val="20"/>
              </w:rPr>
              <w:t xml:space="preserve">category of marine farm/culture = </w:t>
            </w:r>
            <w:r w:rsidR="00AD4F31" w:rsidRPr="004D32A3">
              <w:rPr>
                <w:rFonts w:eastAsia="Times New Roman"/>
                <w:sz w:val="20"/>
                <w:szCs w:val="20"/>
              </w:rPr>
              <w:t>3: fish</w:t>
            </w:r>
          </w:p>
          <w:p w14:paraId="5680C8E5" w14:textId="6BF8D32A" w:rsidR="004D32A3" w:rsidRPr="004D32A3" w:rsidRDefault="004D32A3" w:rsidP="00334D57">
            <w:pPr>
              <w:pStyle w:val="Liststycke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height = “null”</w:t>
            </w:r>
          </w:p>
          <w:p w14:paraId="54D0034D" w14:textId="35140E71" w:rsidR="00C971F5" w:rsidRDefault="004D32A3" w:rsidP="00C971F5">
            <w:pPr>
              <w:spacing w:after="0" w:line="240" w:lineRule="auto"/>
              <w:ind w:firstLine="106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value of sounding = </w:t>
            </w:r>
            <w:r>
              <w:rPr>
                <w:rFonts w:eastAsia="Times New Roman"/>
                <w:sz w:val="20"/>
                <w:szCs w:val="20"/>
              </w:rPr>
              <w:t>”null”</w:t>
            </w:r>
          </w:p>
          <w:p w14:paraId="5F74941B" w14:textId="1027CC6C" w:rsidR="00014800" w:rsidRDefault="004D32A3" w:rsidP="00C971F5">
            <w:pPr>
              <w:spacing w:after="0" w:line="240" w:lineRule="auto"/>
              <w:ind w:firstLine="106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  <w:r w:rsidR="00C971F5" w:rsidRPr="00C971F5">
              <w:rPr>
                <w:rFonts w:eastAsia="Times New Roman"/>
                <w:sz w:val="20"/>
                <w:szCs w:val="20"/>
              </w:rPr>
              <w:t>.</w:t>
            </w:r>
            <w:r w:rsidR="00C971F5" w:rsidRPr="00C971F5">
              <w:rPr>
                <w:rFonts w:eastAsia="Times New Roman"/>
                <w:sz w:val="20"/>
                <w:szCs w:val="20"/>
              </w:rPr>
              <w:tab/>
              <w:t xml:space="preserve">water level effect = </w:t>
            </w:r>
            <w:r w:rsidR="003E5A17">
              <w:rPr>
                <w:rFonts w:eastAsia="Times New Roman"/>
                <w:sz w:val="20"/>
                <w:szCs w:val="20"/>
              </w:rPr>
              <w:t>7</w:t>
            </w:r>
            <w:r w:rsidR="00C971F5" w:rsidRPr="00C971F5">
              <w:rPr>
                <w:rFonts w:eastAsia="Times New Roman"/>
                <w:sz w:val="20"/>
                <w:szCs w:val="20"/>
              </w:rPr>
              <w:t xml:space="preserve">: </w:t>
            </w:r>
            <w:r w:rsidR="00AD4F31">
              <w:rPr>
                <w:rFonts w:eastAsia="Times New Roman"/>
                <w:sz w:val="20"/>
                <w:szCs w:val="20"/>
              </w:rPr>
              <w:t>floating</w:t>
            </w:r>
          </w:p>
          <w:p w14:paraId="476E4703" w14:textId="77777777" w:rsidR="00987685" w:rsidRPr="00D6174F" w:rsidRDefault="00987685" w:rsidP="00B53D7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87685" w:rsidRPr="00C37152" w14:paraId="3F4C866F" w14:textId="77777777" w:rsidTr="00F6489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7BF9" w14:textId="77777777" w:rsidR="00987685" w:rsidRPr="00C37152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5E9C7" w14:textId="77777777" w:rsidR="00987685" w:rsidRDefault="00987685" w:rsidP="00F64899">
            <w:pPr>
              <w:spacing w:after="0" w:line="240" w:lineRule="auto"/>
              <w:rPr>
                <w:lang w:val="en-GB" w:eastAsia="en-GB"/>
              </w:rPr>
            </w:pPr>
          </w:p>
          <w:p w14:paraId="15E66DD5" w14:textId="77777777" w:rsidR="00987685" w:rsidRDefault="00987685" w:rsidP="00F64899">
            <w:pPr>
              <w:spacing w:after="0" w:line="240" w:lineRule="auto"/>
              <w:rPr>
                <w:lang w:val="en-GB" w:eastAsia="en-GB"/>
              </w:rPr>
            </w:pPr>
          </w:p>
          <w:p w14:paraId="441045A4" w14:textId="77777777" w:rsidR="00987685" w:rsidRPr="006023A3" w:rsidRDefault="00987685" w:rsidP="00F648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5CE32B4" w14:textId="77777777" w:rsidR="00987685" w:rsidRDefault="00987685" w:rsidP="00987685">
      <w:pPr>
        <w:spacing w:after="160"/>
      </w:pPr>
    </w:p>
    <w:p w14:paraId="2657AC08" w14:textId="77777777" w:rsidR="00E10A82" w:rsidRDefault="00E10A82" w:rsidP="009B34EE">
      <w:pPr>
        <w:spacing w:after="160"/>
        <w:rPr>
          <w:b/>
          <w:bCs/>
          <w:sz w:val="28"/>
          <w:szCs w:val="28"/>
        </w:rPr>
      </w:pPr>
    </w:p>
    <w:sectPr w:rsidR="00E10A82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9130B" w14:textId="77777777" w:rsidR="006D582F" w:rsidRDefault="006D582F" w:rsidP="00C501C0">
      <w:pPr>
        <w:spacing w:after="0" w:line="240" w:lineRule="auto"/>
      </w:pPr>
      <w:r>
        <w:separator/>
      </w:r>
    </w:p>
  </w:endnote>
  <w:endnote w:type="continuationSeparator" w:id="0">
    <w:p w14:paraId="08BF51DD" w14:textId="77777777" w:rsidR="006D582F" w:rsidRDefault="006D582F" w:rsidP="00C501C0">
      <w:pPr>
        <w:spacing w:after="0" w:line="240" w:lineRule="auto"/>
      </w:pPr>
      <w:r>
        <w:continuationSeparator/>
      </w:r>
    </w:p>
  </w:endnote>
  <w:endnote w:type="continuationNotice" w:id="1">
    <w:p w14:paraId="52969EFF" w14:textId="77777777" w:rsidR="006D582F" w:rsidRDefault="006D58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9574092"/>
      <w:docPartObj>
        <w:docPartGallery w:val="Page Numbers (Bottom of Page)"/>
        <w:docPartUnique/>
      </w:docPartObj>
    </w:sdtPr>
    <w:sdtEndPr/>
    <w:sdtContent>
      <w:p w14:paraId="472B3E87" w14:textId="232006CF" w:rsidR="00B56A3A" w:rsidRDefault="00B56A3A">
        <w:pPr>
          <w:pStyle w:val="Sidfo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B65">
          <w:t>1</w:t>
        </w:r>
        <w:r>
          <w:fldChar w:fldCharType="end"/>
        </w:r>
      </w:p>
    </w:sdtContent>
  </w:sdt>
  <w:p w14:paraId="0186E4AF" w14:textId="77777777" w:rsidR="00C501C0" w:rsidRDefault="00C501C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88BFB" w14:textId="77777777" w:rsidR="006D582F" w:rsidRDefault="006D582F" w:rsidP="00C501C0">
      <w:pPr>
        <w:spacing w:after="0" w:line="240" w:lineRule="auto"/>
      </w:pPr>
      <w:r>
        <w:separator/>
      </w:r>
    </w:p>
  </w:footnote>
  <w:footnote w:type="continuationSeparator" w:id="0">
    <w:p w14:paraId="1B2AB460" w14:textId="77777777" w:rsidR="006D582F" w:rsidRDefault="006D582F" w:rsidP="00C501C0">
      <w:pPr>
        <w:spacing w:after="0" w:line="240" w:lineRule="auto"/>
      </w:pPr>
      <w:r>
        <w:continuationSeparator/>
      </w:r>
    </w:p>
  </w:footnote>
  <w:footnote w:type="continuationNotice" w:id="1">
    <w:p w14:paraId="229A899C" w14:textId="77777777" w:rsidR="006D582F" w:rsidRDefault="006D58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0F888" w14:textId="3A40C7B1" w:rsidR="00C501C0" w:rsidRDefault="00C501C0">
    <w:pPr>
      <w:pStyle w:val="Sidhuvud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3CB"/>
    <w:multiLevelType w:val="hybridMultilevel"/>
    <w:tmpl w:val="2D48A4B4"/>
    <w:lvl w:ilvl="0" w:tplc="40EAA25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4DD"/>
    <w:multiLevelType w:val="hybridMultilevel"/>
    <w:tmpl w:val="8826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70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4479B"/>
    <w:multiLevelType w:val="hybridMultilevel"/>
    <w:tmpl w:val="8C6ED90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D1424CBE">
      <w:start w:val="1"/>
      <w:numFmt w:val="decimal"/>
      <w:lvlText w:val="%2."/>
      <w:lvlJc w:val="left"/>
      <w:pPr>
        <w:ind w:left="3247" w:hanging="727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6C362F"/>
    <w:multiLevelType w:val="hybridMultilevel"/>
    <w:tmpl w:val="0C2C5D98"/>
    <w:lvl w:ilvl="0" w:tplc="F642C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91B34"/>
    <w:multiLevelType w:val="hybridMultilevel"/>
    <w:tmpl w:val="B0D0BE42"/>
    <w:lvl w:ilvl="0" w:tplc="8D987E02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6" w15:restartNumberingAfterBreak="0">
    <w:nsid w:val="1EAE3BEE"/>
    <w:multiLevelType w:val="hybridMultilevel"/>
    <w:tmpl w:val="C322AA0A"/>
    <w:lvl w:ilvl="0" w:tplc="0809001B">
      <w:start w:val="1"/>
      <w:numFmt w:val="lowerRoman"/>
      <w:lvlText w:val="%1."/>
      <w:lvlJc w:val="right"/>
      <w:pPr>
        <w:ind w:left="3058" w:hanging="360"/>
      </w:pPr>
    </w:lvl>
    <w:lvl w:ilvl="1" w:tplc="08090019" w:tentative="1">
      <w:start w:val="1"/>
      <w:numFmt w:val="lowerLetter"/>
      <w:lvlText w:val="%2."/>
      <w:lvlJc w:val="left"/>
      <w:pPr>
        <w:ind w:left="3778" w:hanging="360"/>
      </w:pPr>
    </w:lvl>
    <w:lvl w:ilvl="2" w:tplc="0809001B" w:tentative="1">
      <w:start w:val="1"/>
      <w:numFmt w:val="lowerRoman"/>
      <w:lvlText w:val="%3."/>
      <w:lvlJc w:val="right"/>
      <w:pPr>
        <w:ind w:left="4498" w:hanging="180"/>
      </w:pPr>
    </w:lvl>
    <w:lvl w:ilvl="3" w:tplc="0809000F" w:tentative="1">
      <w:start w:val="1"/>
      <w:numFmt w:val="decimal"/>
      <w:lvlText w:val="%4."/>
      <w:lvlJc w:val="left"/>
      <w:pPr>
        <w:ind w:left="5218" w:hanging="360"/>
      </w:pPr>
    </w:lvl>
    <w:lvl w:ilvl="4" w:tplc="08090019" w:tentative="1">
      <w:start w:val="1"/>
      <w:numFmt w:val="lowerLetter"/>
      <w:lvlText w:val="%5."/>
      <w:lvlJc w:val="left"/>
      <w:pPr>
        <w:ind w:left="5938" w:hanging="360"/>
      </w:pPr>
    </w:lvl>
    <w:lvl w:ilvl="5" w:tplc="0809001B" w:tentative="1">
      <w:start w:val="1"/>
      <w:numFmt w:val="lowerRoman"/>
      <w:lvlText w:val="%6."/>
      <w:lvlJc w:val="right"/>
      <w:pPr>
        <w:ind w:left="6658" w:hanging="180"/>
      </w:pPr>
    </w:lvl>
    <w:lvl w:ilvl="6" w:tplc="0809000F" w:tentative="1">
      <w:start w:val="1"/>
      <w:numFmt w:val="decimal"/>
      <w:lvlText w:val="%7."/>
      <w:lvlJc w:val="left"/>
      <w:pPr>
        <w:ind w:left="7378" w:hanging="360"/>
      </w:pPr>
    </w:lvl>
    <w:lvl w:ilvl="7" w:tplc="08090019" w:tentative="1">
      <w:start w:val="1"/>
      <w:numFmt w:val="lowerLetter"/>
      <w:lvlText w:val="%8."/>
      <w:lvlJc w:val="left"/>
      <w:pPr>
        <w:ind w:left="8098" w:hanging="360"/>
      </w:pPr>
    </w:lvl>
    <w:lvl w:ilvl="8" w:tplc="0809001B" w:tentative="1">
      <w:start w:val="1"/>
      <w:numFmt w:val="lowerRoman"/>
      <w:lvlText w:val="%9."/>
      <w:lvlJc w:val="right"/>
      <w:pPr>
        <w:ind w:left="8818" w:hanging="180"/>
      </w:pPr>
    </w:lvl>
  </w:abstractNum>
  <w:abstractNum w:abstractNumId="7" w15:restartNumberingAfterBreak="0">
    <w:nsid w:val="1F5F4639"/>
    <w:multiLevelType w:val="hybridMultilevel"/>
    <w:tmpl w:val="7150A0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44EEF"/>
    <w:multiLevelType w:val="hybridMultilevel"/>
    <w:tmpl w:val="E66A3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5720A"/>
    <w:multiLevelType w:val="hybridMultilevel"/>
    <w:tmpl w:val="9606F8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B218B"/>
    <w:multiLevelType w:val="hybridMultilevel"/>
    <w:tmpl w:val="C076E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9566C"/>
    <w:multiLevelType w:val="hybridMultilevel"/>
    <w:tmpl w:val="E9E2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128DB"/>
    <w:multiLevelType w:val="hybridMultilevel"/>
    <w:tmpl w:val="13BEB07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71F61"/>
    <w:multiLevelType w:val="hybridMultilevel"/>
    <w:tmpl w:val="0BD2BD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83BB9"/>
    <w:multiLevelType w:val="hybridMultilevel"/>
    <w:tmpl w:val="C2106270"/>
    <w:lvl w:ilvl="0" w:tplc="840886C6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5" w15:restartNumberingAfterBreak="0">
    <w:nsid w:val="341121AD"/>
    <w:multiLevelType w:val="hybridMultilevel"/>
    <w:tmpl w:val="4334805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730F8"/>
    <w:multiLevelType w:val="hybridMultilevel"/>
    <w:tmpl w:val="D116E4E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D21CC"/>
    <w:multiLevelType w:val="hybridMultilevel"/>
    <w:tmpl w:val="13BEB074"/>
    <w:lvl w:ilvl="0" w:tplc="08090019">
      <w:start w:val="1"/>
      <w:numFmt w:val="lowerLetter"/>
      <w:lvlText w:val="%1."/>
      <w:lvlJc w:val="left"/>
      <w:pPr>
        <w:ind w:left="1562" w:hanging="360"/>
      </w:pPr>
    </w:lvl>
    <w:lvl w:ilvl="1" w:tplc="08090019" w:tentative="1">
      <w:start w:val="1"/>
      <w:numFmt w:val="lowerLetter"/>
      <w:lvlText w:val="%2."/>
      <w:lvlJc w:val="left"/>
      <w:pPr>
        <w:ind w:left="2282" w:hanging="360"/>
      </w:pPr>
    </w:lvl>
    <w:lvl w:ilvl="2" w:tplc="0809001B" w:tentative="1">
      <w:start w:val="1"/>
      <w:numFmt w:val="lowerRoman"/>
      <w:lvlText w:val="%3."/>
      <w:lvlJc w:val="right"/>
      <w:pPr>
        <w:ind w:left="3002" w:hanging="180"/>
      </w:pPr>
    </w:lvl>
    <w:lvl w:ilvl="3" w:tplc="0809000F" w:tentative="1">
      <w:start w:val="1"/>
      <w:numFmt w:val="decimal"/>
      <w:lvlText w:val="%4."/>
      <w:lvlJc w:val="left"/>
      <w:pPr>
        <w:ind w:left="3722" w:hanging="360"/>
      </w:pPr>
    </w:lvl>
    <w:lvl w:ilvl="4" w:tplc="08090019" w:tentative="1">
      <w:start w:val="1"/>
      <w:numFmt w:val="lowerLetter"/>
      <w:lvlText w:val="%5."/>
      <w:lvlJc w:val="left"/>
      <w:pPr>
        <w:ind w:left="4442" w:hanging="360"/>
      </w:pPr>
    </w:lvl>
    <w:lvl w:ilvl="5" w:tplc="0809001B" w:tentative="1">
      <w:start w:val="1"/>
      <w:numFmt w:val="lowerRoman"/>
      <w:lvlText w:val="%6."/>
      <w:lvlJc w:val="right"/>
      <w:pPr>
        <w:ind w:left="5162" w:hanging="180"/>
      </w:pPr>
    </w:lvl>
    <w:lvl w:ilvl="6" w:tplc="0809000F" w:tentative="1">
      <w:start w:val="1"/>
      <w:numFmt w:val="decimal"/>
      <w:lvlText w:val="%7."/>
      <w:lvlJc w:val="left"/>
      <w:pPr>
        <w:ind w:left="5882" w:hanging="360"/>
      </w:pPr>
    </w:lvl>
    <w:lvl w:ilvl="7" w:tplc="08090019" w:tentative="1">
      <w:start w:val="1"/>
      <w:numFmt w:val="lowerLetter"/>
      <w:lvlText w:val="%8."/>
      <w:lvlJc w:val="left"/>
      <w:pPr>
        <w:ind w:left="6602" w:hanging="360"/>
      </w:pPr>
    </w:lvl>
    <w:lvl w:ilvl="8" w:tplc="08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8" w15:restartNumberingAfterBreak="0">
    <w:nsid w:val="3A7151E9"/>
    <w:multiLevelType w:val="hybridMultilevel"/>
    <w:tmpl w:val="B10CB2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5D2750"/>
    <w:multiLevelType w:val="hybridMultilevel"/>
    <w:tmpl w:val="ACDA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2099D"/>
    <w:multiLevelType w:val="hybridMultilevel"/>
    <w:tmpl w:val="18664D9E"/>
    <w:lvl w:ilvl="0" w:tplc="9DC410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D0D668F"/>
    <w:multiLevelType w:val="hybridMultilevel"/>
    <w:tmpl w:val="B156A44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956C9"/>
    <w:multiLevelType w:val="hybridMultilevel"/>
    <w:tmpl w:val="57E2D432"/>
    <w:lvl w:ilvl="0" w:tplc="EDB01920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3" w15:restartNumberingAfterBreak="0">
    <w:nsid w:val="404C57B2"/>
    <w:multiLevelType w:val="hybridMultilevel"/>
    <w:tmpl w:val="BF0473DA"/>
    <w:lvl w:ilvl="0" w:tplc="51EE82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D72E43"/>
    <w:multiLevelType w:val="hybridMultilevel"/>
    <w:tmpl w:val="E2BC0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3404310"/>
    <w:multiLevelType w:val="hybridMultilevel"/>
    <w:tmpl w:val="70EA5652"/>
    <w:lvl w:ilvl="0" w:tplc="0730FE40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7" w15:restartNumberingAfterBreak="0">
    <w:nsid w:val="444728CD"/>
    <w:multiLevelType w:val="hybridMultilevel"/>
    <w:tmpl w:val="FA74D76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94C3FA4"/>
    <w:multiLevelType w:val="hybridMultilevel"/>
    <w:tmpl w:val="2484220C"/>
    <w:lvl w:ilvl="0" w:tplc="DBA4C446">
      <w:start w:val="1"/>
      <w:numFmt w:val="lowerLetter"/>
      <w:lvlText w:val="%1."/>
      <w:lvlJc w:val="left"/>
      <w:pPr>
        <w:ind w:left="9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5" w:hanging="360"/>
      </w:pPr>
    </w:lvl>
    <w:lvl w:ilvl="2" w:tplc="0809001B" w:tentative="1">
      <w:start w:val="1"/>
      <w:numFmt w:val="lowerRoman"/>
      <w:lvlText w:val="%3."/>
      <w:lvlJc w:val="right"/>
      <w:pPr>
        <w:ind w:left="2435" w:hanging="180"/>
      </w:pPr>
    </w:lvl>
    <w:lvl w:ilvl="3" w:tplc="0809000F" w:tentative="1">
      <w:start w:val="1"/>
      <w:numFmt w:val="decimal"/>
      <w:lvlText w:val="%4."/>
      <w:lvlJc w:val="left"/>
      <w:pPr>
        <w:ind w:left="3155" w:hanging="360"/>
      </w:pPr>
    </w:lvl>
    <w:lvl w:ilvl="4" w:tplc="08090019" w:tentative="1">
      <w:start w:val="1"/>
      <w:numFmt w:val="lowerLetter"/>
      <w:lvlText w:val="%5."/>
      <w:lvlJc w:val="left"/>
      <w:pPr>
        <w:ind w:left="3875" w:hanging="360"/>
      </w:pPr>
    </w:lvl>
    <w:lvl w:ilvl="5" w:tplc="0809001B" w:tentative="1">
      <w:start w:val="1"/>
      <w:numFmt w:val="lowerRoman"/>
      <w:lvlText w:val="%6."/>
      <w:lvlJc w:val="right"/>
      <w:pPr>
        <w:ind w:left="4595" w:hanging="180"/>
      </w:pPr>
    </w:lvl>
    <w:lvl w:ilvl="6" w:tplc="0809000F" w:tentative="1">
      <w:start w:val="1"/>
      <w:numFmt w:val="decimal"/>
      <w:lvlText w:val="%7."/>
      <w:lvlJc w:val="left"/>
      <w:pPr>
        <w:ind w:left="5315" w:hanging="360"/>
      </w:pPr>
    </w:lvl>
    <w:lvl w:ilvl="7" w:tplc="08090019" w:tentative="1">
      <w:start w:val="1"/>
      <w:numFmt w:val="lowerLetter"/>
      <w:lvlText w:val="%8."/>
      <w:lvlJc w:val="left"/>
      <w:pPr>
        <w:ind w:left="6035" w:hanging="360"/>
      </w:pPr>
    </w:lvl>
    <w:lvl w:ilvl="8" w:tplc="08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29" w15:restartNumberingAfterBreak="0">
    <w:nsid w:val="4ED74EBF"/>
    <w:multiLevelType w:val="hybridMultilevel"/>
    <w:tmpl w:val="8328275A"/>
    <w:lvl w:ilvl="0" w:tplc="8BAA6DE6">
      <w:start w:val="1"/>
      <w:numFmt w:val="decimal"/>
      <w:lvlText w:val="%1."/>
      <w:lvlJc w:val="left"/>
      <w:pPr>
        <w:ind w:left="142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0" w15:restartNumberingAfterBreak="0">
    <w:nsid w:val="52F72527"/>
    <w:multiLevelType w:val="hybridMultilevel"/>
    <w:tmpl w:val="1AB4AEC8"/>
    <w:lvl w:ilvl="0" w:tplc="FBFCA9F2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1" w15:restartNumberingAfterBreak="0">
    <w:nsid w:val="5690238E"/>
    <w:multiLevelType w:val="hybridMultilevel"/>
    <w:tmpl w:val="9D347B50"/>
    <w:lvl w:ilvl="0" w:tplc="16981D62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2" w15:restartNumberingAfterBreak="0">
    <w:nsid w:val="5C185079"/>
    <w:multiLevelType w:val="hybridMultilevel"/>
    <w:tmpl w:val="80F0F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22131"/>
    <w:multiLevelType w:val="hybridMultilevel"/>
    <w:tmpl w:val="4F026E92"/>
    <w:lvl w:ilvl="0" w:tplc="871CB54A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4" w15:restartNumberingAfterBreak="0">
    <w:nsid w:val="641A020D"/>
    <w:multiLevelType w:val="hybridMultilevel"/>
    <w:tmpl w:val="2F82D56E"/>
    <w:lvl w:ilvl="0" w:tplc="AD204FF0">
      <w:start w:val="1"/>
      <w:numFmt w:val="lowerLetter"/>
      <w:lvlText w:val="%1."/>
      <w:lvlJc w:val="left"/>
      <w:pPr>
        <w:ind w:left="1446" w:hanging="3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5" w15:restartNumberingAfterBreak="0">
    <w:nsid w:val="644273CD"/>
    <w:multiLevelType w:val="hybridMultilevel"/>
    <w:tmpl w:val="8C76F46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D764EB"/>
    <w:multiLevelType w:val="hybridMultilevel"/>
    <w:tmpl w:val="BE08C3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E65CA"/>
    <w:multiLevelType w:val="hybridMultilevel"/>
    <w:tmpl w:val="8C76F46A"/>
    <w:lvl w:ilvl="0" w:tplc="08090019">
      <w:start w:val="1"/>
      <w:numFmt w:val="lowerLetter"/>
      <w:lvlText w:val="%1."/>
      <w:lvlJc w:val="left"/>
      <w:pPr>
        <w:ind w:left="1562" w:hanging="360"/>
      </w:pPr>
    </w:lvl>
    <w:lvl w:ilvl="1" w:tplc="08090019" w:tentative="1">
      <w:start w:val="1"/>
      <w:numFmt w:val="lowerLetter"/>
      <w:lvlText w:val="%2."/>
      <w:lvlJc w:val="left"/>
      <w:pPr>
        <w:ind w:left="2282" w:hanging="360"/>
      </w:pPr>
    </w:lvl>
    <w:lvl w:ilvl="2" w:tplc="0809001B" w:tentative="1">
      <w:start w:val="1"/>
      <w:numFmt w:val="lowerRoman"/>
      <w:lvlText w:val="%3."/>
      <w:lvlJc w:val="right"/>
      <w:pPr>
        <w:ind w:left="3002" w:hanging="180"/>
      </w:pPr>
    </w:lvl>
    <w:lvl w:ilvl="3" w:tplc="0809000F" w:tentative="1">
      <w:start w:val="1"/>
      <w:numFmt w:val="decimal"/>
      <w:lvlText w:val="%4."/>
      <w:lvlJc w:val="left"/>
      <w:pPr>
        <w:ind w:left="3722" w:hanging="360"/>
      </w:pPr>
    </w:lvl>
    <w:lvl w:ilvl="4" w:tplc="08090019" w:tentative="1">
      <w:start w:val="1"/>
      <w:numFmt w:val="lowerLetter"/>
      <w:lvlText w:val="%5."/>
      <w:lvlJc w:val="left"/>
      <w:pPr>
        <w:ind w:left="4442" w:hanging="360"/>
      </w:pPr>
    </w:lvl>
    <w:lvl w:ilvl="5" w:tplc="0809001B" w:tentative="1">
      <w:start w:val="1"/>
      <w:numFmt w:val="lowerRoman"/>
      <w:lvlText w:val="%6."/>
      <w:lvlJc w:val="right"/>
      <w:pPr>
        <w:ind w:left="5162" w:hanging="180"/>
      </w:pPr>
    </w:lvl>
    <w:lvl w:ilvl="6" w:tplc="0809000F" w:tentative="1">
      <w:start w:val="1"/>
      <w:numFmt w:val="decimal"/>
      <w:lvlText w:val="%7."/>
      <w:lvlJc w:val="left"/>
      <w:pPr>
        <w:ind w:left="5882" w:hanging="360"/>
      </w:pPr>
    </w:lvl>
    <w:lvl w:ilvl="7" w:tplc="08090019" w:tentative="1">
      <w:start w:val="1"/>
      <w:numFmt w:val="lowerLetter"/>
      <w:lvlText w:val="%8."/>
      <w:lvlJc w:val="left"/>
      <w:pPr>
        <w:ind w:left="6602" w:hanging="360"/>
      </w:pPr>
    </w:lvl>
    <w:lvl w:ilvl="8" w:tplc="08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38" w15:restartNumberingAfterBreak="0">
    <w:nsid w:val="6CC042C9"/>
    <w:multiLevelType w:val="hybridMultilevel"/>
    <w:tmpl w:val="C9BCE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D8EC88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27CB5"/>
    <w:multiLevelType w:val="hybridMultilevel"/>
    <w:tmpl w:val="80F0F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43EC0"/>
    <w:multiLevelType w:val="hybridMultilevel"/>
    <w:tmpl w:val="F6B2C2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7F479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C03EE"/>
    <w:multiLevelType w:val="hybridMultilevel"/>
    <w:tmpl w:val="E9E20D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718C6"/>
    <w:multiLevelType w:val="hybridMultilevel"/>
    <w:tmpl w:val="54C20130"/>
    <w:lvl w:ilvl="0" w:tplc="0809001B">
      <w:start w:val="1"/>
      <w:numFmt w:val="lowerRoman"/>
      <w:lvlText w:val="%1."/>
      <w:lvlJc w:val="right"/>
      <w:pPr>
        <w:ind w:left="2166" w:hanging="360"/>
      </w:pPr>
    </w:lvl>
    <w:lvl w:ilvl="1" w:tplc="08090019" w:tentative="1">
      <w:start w:val="1"/>
      <w:numFmt w:val="lowerLetter"/>
      <w:lvlText w:val="%2."/>
      <w:lvlJc w:val="left"/>
      <w:pPr>
        <w:ind w:left="2886" w:hanging="360"/>
      </w:pPr>
    </w:lvl>
    <w:lvl w:ilvl="2" w:tplc="0809001B" w:tentative="1">
      <w:start w:val="1"/>
      <w:numFmt w:val="lowerRoman"/>
      <w:lvlText w:val="%3."/>
      <w:lvlJc w:val="right"/>
      <w:pPr>
        <w:ind w:left="3606" w:hanging="180"/>
      </w:pPr>
    </w:lvl>
    <w:lvl w:ilvl="3" w:tplc="0809000F" w:tentative="1">
      <w:start w:val="1"/>
      <w:numFmt w:val="decimal"/>
      <w:lvlText w:val="%4."/>
      <w:lvlJc w:val="left"/>
      <w:pPr>
        <w:ind w:left="4326" w:hanging="360"/>
      </w:pPr>
    </w:lvl>
    <w:lvl w:ilvl="4" w:tplc="08090019" w:tentative="1">
      <w:start w:val="1"/>
      <w:numFmt w:val="lowerLetter"/>
      <w:lvlText w:val="%5."/>
      <w:lvlJc w:val="left"/>
      <w:pPr>
        <w:ind w:left="5046" w:hanging="360"/>
      </w:pPr>
    </w:lvl>
    <w:lvl w:ilvl="5" w:tplc="0809001B" w:tentative="1">
      <w:start w:val="1"/>
      <w:numFmt w:val="lowerRoman"/>
      <w:lvlText w:val="%6."/>
      <w:lvlJc w:val="right"/>
      <w:pPr>
        <w:ind w:left="5766" w:hanging="180"/>
      </w:pPr>
    </w:lvl>
    <w:lvl w:ilvl="6" w:tplc="0809000F" w:tentative="1">
      <w:start w:val="1"/>
      <w:numFmt w:val="decimal"/>
      <w:lvlText w:val="%7."/>
      <w:lvlJc w:val="left"/>
      <w:pPr>
        <w:ind w:left="6486" w:hanging="360"/>
      </w:pPr>
    </w:lvl>
    <w:lvl w:ilvl="7" w:tplc="08090019" w:tentative="1">
      <w:start w:val="1"/>
      <w:numFmt w:val="lowerLetter"/>
      <w:lvlText w:val="%8."/>
      <w:lvlJc w:val="left"/>
      <w:pPr>
        <w:ind w:left="7206" w:hanging="360"/>
      </w:pPr>
    </w:lvl>
    <w:lvl w:ilvl="8" w:tplc="08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43" w15:restartNumberingAfterBreak="0">
    <w:nsid w:val="7B9E23AB"/>
    <w:multiLevelType w:val="hybridMultilevel"/>
    <w:tmpl w:val="14F4314E"/>
    <w:lvl w:ilvl="0" w:tplc="0809001B">
      <w:start w:val="1"/>
      <w:numFmt w:val="lowerRoman"/>
      <w:lvlText w:val="%1."/>
      <w:lvlJc w:val="right"/>
      <w:pPr>
        <w:ind w:left="1619" w:hanging="360"/>
      </w:pPr>
    </w:lvl>
    <w:lvl w:ilvl="1" w:tplc="08090019" w:tentative="1">
      <w:start w:val="1"/>
      <w:numFmt w:val="lowerLetter"/>
      <w:lvlText w:val="%2."/>
      <w:lvlJc w:val="left"/>
      <w:pPr>
        <w:ind w:left="2339" w:hanging="360"/>
      </w:pPr>
    </w:lvl>
    <w:lvl w:ilvl="2" w:tplc="0809001B" w:tentative="1">
      <w:start w:val="1"/>
      <w:numFmt w:val="lowerRoman"/>
      <w:lvlText w:val="%3."/>
      <w:lvlJc w:val="right"/>
      <w:pPr>
        <w:ind w:left="3059" w:hanging="180"/>
      </w:pPr>
    </w:lvl>
    <w:lvl w:ilvl="3" w:tplc="0809000F" w:tentative="1">
      <w:start w:val="1"/>
      <w:numFmt w:val="decimal"/>
      <w:lvlText w:val="%4."/>
      <w:lvlJc w:val="left"/>
      <w:pPr>
        <w:ind w:left="3779" w:hanging="360"/>
      </w:pPr>
    </w:lvl>
    <w:lvl w:ilvl="4" w:tplc="08090019" w:tentative="1">
      <w:start w:val="1"/>
      <w:numFmt w:val="lowerLetter"/>
      <w:lvlText w:val="%5."/>
      <w:lvlJc w:val="left"/>
      <w:pPr>
        <w:ind w:left="4499" w:hanging="360"/>
      </w:pPr>
    </w:lvl>
    <w:lvl w:ilvl="5" w:tplc="0809001B" w:tentative="1">
      <w:start w:val="1"/>
      <w:numFmt w:val="lowerRoman"/>
      <w:lvlText w:val="%6."/>
      <w:lvlJc w:val="right"/>
      <w:pPr>
        <w:ind w:left="5219" w:hanging="180"/>
      </w:pPr>
    </w:lvl>
    <w:lvl w:ilvl="6" w:tplc="0809000F" w:tentative="1">
      <w:start w:val="1"/>
      <w:numFmt w:val="decimal"/>
      <w:lvlText w:val="%7."/>
      <w:lvlJc w:val="left"/>
      <w:pPr>
        <w:ind w:left="5939" w:hanging="360"/>
      </w:pPr>
    </w:lvl>
    <w:lvl w:ilvl="7" w:tplc="08090019" w:tentative="1">
      <w:start w:val="1"/>
      <w:numFmt w:val="lowerLetter"/>
      <w:lvlText w:val="%8."/>
      <w:lvlJc w:val="left"/>
      <w:pPr>
        <w:ind w:left="6659" w:hanging="360"/>
      </w:pPr>
    </w:lvl>
    <w:lvl w:ilvl="8" w:tplc="0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4" w15:restartNumberingAfterBreak="0">
    <w:nsid w:val="7BAE1E3B"/>
    <w:multiLevelType w:val="hybridMultilevel"/>
    <w:tmpl w:val="E1480BA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05EDE"/>
    <w:multiLevelType w:val="hybridMultilevel"/>
    <w:tmpl w:val="6EA2D3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38"/>
  </w:num>
  <w:num w:numId="4">
    <w:abstractNumId w:val="40"/>
  </w:num>
  <w:num w:numId="5">
    <w:abstractNumId w:val="16"/>
  </w:num>
  <w:num w:numId="6">
    <w:abstractNumId w:val="21"/>
  </w:num>
  <w:num w:numId="7">
    <w:abstractNumId w:val="18"/>
  </w:num>
  <w:num w:numId="8">
    <w:abstractNumId w:val="27"/>
  </w:num>
  <w:num w:numId="9">
    <w:abstractNumId w:val="6"/>
  </w:num>
  <w:num w:numId="10">
    <w:abstractNumId w:val="8"/>
  </w:num>
  <w:num w:numId="11">
    <w:abstractNumId w:val="36"/>
  </w:num>
  <w:num w:numId="12">
    <w:abstractNumId w:val="19"/>
  </w:num>
  <w:num w:numId="13">
    <w:abstractNumId w:val="45"/>
  </w:num>
  <w:num w:numId="14">
    <w:abstractNumId w:val="44"/>
  </w:num>
  <w:num w:numId="15">
    <w:abstractNumId w:val="11"/>
  </w:num>
  <w:num w:numId="16">
    <w:abstractNumId w:val="23"/>
  </w:num>
  <w:num w:numId="17">
    <w:abstractNumId w:val="24"/>
  </w:num>
  <w:num w:numId="18">
    <w:abstractNumId w:val="12"/>
  </w:num>
  <w:num w:numId="19">
    <w:abstractNumId w:val="35"/>
  </w:num>
  <w:num w:numId="20">
    <w:abstractNumId w:val="26"/>
  </w:num>
  <w:num w:numId="21">
    <w:abstractNumId w:val="13"/>
  </w:num>
  <w:num w:numId="22">
    <w:abstractNumId w:val="33"/>
  </w:num>
  <w:num w:numId="23">
    <w:abstractNumId w:val="34"/>
  </w:num>
  <w:num w:numId="24">
    <w:abstractNumId w:val="5"/>
  </w:num>
  <w:num w:numId="25">
    <w:abstractNumId w:val="42"/>
  </w:num>
  <w:num w:numId="26">
    <w:abstractNumId w:val="4"/>
  </w:num>
  <w:num w:numId="27">
    <w:abstractNumId w:val="0"/>
  </w:num>
  <w:num w:numId="28">
    <w:abstractNumId w:val="15"/>
  </w:num>
  <w:num w:numId="29">
    <w:abstractNumId w:val="31"/>
  </w:num>
  <w:num w:numId="30">
    <w:abstractNumId w:val="14"/>
  </w:num>
  <w:num w:numId="31">
    <w:abstractNumId w:val="30"/>
  </w:num>
  <w:num w:numId="32">
    <w:abstractNumId w:val="22"/>
  </w:num>
  <w:num w:numId="33">
    <w:abstractNumId w:val="9"/>
  </w:num>
  <w:num w:numId="34">
    <w:abstractNumId w:val="43"/>
  </w:num>
  <w:num w:numId="35">
    <w:abstractNumId w:val="20"/>
  </w:num>
  <w:num w:numId="36">
    <w:abstractNumId w:val="28"/>
  </w:num>
  <w:num w:numId="37">
    <w:abstractNumId w:val="29"/>
  </w:num>
  <w:num w:numId="38">
    <w:abstractNumId w:val="7"/>
  </w:num>
  <w:num w:numId="39">
    <w:abstractNumId w:val="39"/>
  </w:num>
  <w:num w:numId="40">
    <w:abstractNumId w:val="32"/>
  </w:num>
  <w:num w:numId="41">
    <w:abstractNumId w:val="2"/>
  </w:num>
  <w:num w:numId="42">
    <w:abstractNumId w:val="10"/>
  </w:num>
  <w:num w:numId="43">
    <w:abstractNumId w:val="41"/>
  </w:num>
  <w:num w:numId="44">
    <w:abstractNumId w:val="1"/>
  </w:num>
  <w:num w:numId="45">
    <w:abstractNumId w:val="37"/>
  </w:num>
  <w:num w:numId="46">
    <w:abstractNumId w:val="17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Östergren, Klas">
    <w15:presenceInfo w15:providerId="AD" w15:userId="S-1-5-21-3711137892-2375806388-3929695594-114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36E7"/>
    <w:rsid w:val="000051E7"/>
    <w:rsid w:val="00007A97"/>
    <w:rsid w:val="0001233F"/>
    <w:rsid w:val="00013D2B"/>
    <w:rsid w:val="00014800"/>
    <w:rsid w:val="00015694"/>
    <w:rsid w:val="00015BDE"/>
    <w:rsid w:val="00016A0B"/>
    <w:rsid w:val="00016BFF"/>
    <w:rsid w:val="00027243"/>
    <w:rsid w:val="00027936"/>
    <w:rsid w:val="000324F5"/>
    <w:rsid w:val="00032676"/>
    <w:rsid w:val="00035160"/>
    <w:rsid w:val="0003679F"/>
    <w:rsid w:val="0003705F"/>
    <w:rsid w:val="0004020C"/>
    <w:rsid w:val="00040B1E"/>
    <w:rsid w:val="00042406"/>
    <w:rsid w:val="00044205"/>
    <w:rsid w:val="00044EE7"/>
    <w:rsid w:val="000452FA"/>
    <w:rsid w:val="00046F40"/>
    <w:rsid w:val="00053FA2"/>
    <w:rsid w:val="00054980"/>
    <w:rsid w:val="00058C37"/>
    <w:rsid w:val="00062153"/>
    <w:rsid w:val="00062D98"/>
    <w:rsid w:val="00063428"/>
    <w:rsid w:val="0006395E"/>
    <w:rsid w:val="000702BF"/>
    <w:rsid w:val="00070555"/>
    <w:rsid w:val="000716E3"/>
    <w:rsid w:val="00072723"/>
    <w:rsid w:val="00075535"/>
    <w:rsid w:val="0007682A"/>
    <w:rsid w:val="000776F7"/>
    <w:rsid w:val="00081A38"/>
    <w:rsid w:val="00081CE7"/>
    <w:rsid w:val="00081E0D"/>
    <w:rsid w:val="00085E10"/>
    <w:rsid w:val="0008728E"/>
    <w:rsid w:val="0008782B"/>
    <w:rsid w:val="00090A98"/>
    <w:rsid w:val="00095683"/>
    <w:rsid w:val="00096678"/>
    <w:rsid w:val="00097841"/>
    <w:rsid w:val="000A00CE"/>
    <w:rsid w:val="000A1A88"/>
    <w:rsid w:val="000A32D2"/>
    <w:rsid w:val="000A409A"/>
    <w:rsid w:val="000A690E"/>
    <w:rsid w:val="000B04FA"/>
    <w:rsid w:val="000B1F9B"/>
    <w:rsid w:val="000B2572"/>
    <w:rsid w:val="000B5DC9"/>
    <w:rsid w:val="000C1735"/>
    <w:rsid w:val="000C6BDC"/>
    <w:rsid w:val="000C724D"/>
    <w:rsid w:val="000C7725"/>
    <w:rsid w:val="000D1FD4"/>
    <w:rsid w:val="000D243D"/>
    <w:rsid w:val="000D2D3A"/>
    <w:rsid w:val="000D61D9"/>
    <w:rsid w:val="000D6C47"/>
    <w:rsid w:val="000D7294"/>
    <w:rsid w:val="000E183F"/>
    <w:rsid w:val="000E25BD"/>
    <w:rsid w:val="000E2FCE"/>
    <w:rsid w:val="000F4319"/>
    <w:rsid w:val="00105B7F"/>
    <w:rsid w:val="00115535"/>
    <w:rsid w:val="0012118D"/>
    <w:rsid w:val="00121A98"/>
    <w:rsid w:val="00123F9D"/>
    <w:rsid w:val="00126695"/>
    <w:rsid w:val="001321FC"/>
    <w:rsid w:val="00136B1D"/>
    <w:rsid w:val="00144B46"/>
    <w:rsid w:val="00145D5B"/>
    <w:rsid w:val="001469EA"/>
    <w:rsid w:val="00146BCF"/>
    <w:rsid w:val="00152053"/>
    <w:rsid w:val="001543D1"/>
    <w:rsid w:val="00154ACA"/>
    <w:rsid w:val="001567C0"/>
    <w:rsid w:val="00157426"/>
    <w:rsid w:val="001620F5"/>
    <w:rsid w:val="00162B4F"/>
    <w:rsid w:val="00165D37"/>
    <w:rsid w:val="00166D63"/>
    <w:rsid w:val="00167249"/>
    <w:rsid w:val="00170D6C"/>
    <w:rsid w:val="001755CD"/>
    <w:rsid w:val="001756BD"/>
    <w:rsid w:val="00176B92"/>
    <w:rsid w:val="00180751"/>
    <w:rsid w:val="00182709"/>
    <w:rsid w:val="0018384D"/>
    <w:rsid w:val="00183BB0"/>
    <w:rsid w:val="00184219"/>
    <w:rsid w:val="00185696"/>
    <w:rsid w:val="00185698"/>
    <w:rsid w:val="001863F5"/>
    <w:rsid w:val="001874D8"/>
    <w:rsid w:val="001878A6"/>
    <w:rsid w:val="00187DCA"/>
    <w:rsid w:val="0019186B"/>
    <w:rsid w:val="00191933"/>
    <w:rsid w:val="00196BA6"/>
    <w:rsid w:val="001978CE"/>
    <w:rsid w:val="001A6FAB"/>
    <w:rsid w:val="001B4497"/>
    <w:rsid w:val="001C1E96"/>
    <w:rsid w:val="001C35E7"/>
    <w:rsid w:val="001C388F"/>
    <w:rsid w:val="001D0463"/>
    <w:rsid w:val="001D53B8"/>
    <w:rsid w:val="001D5D42"/>
    <w:rsid w:val="001E0C7B"/>
    <w:rsid w:val="001E16C4"/>
    <w:rsid w:val="001E35EC"/>
    <w:rsid w:val="001E3866"/>
    <w:rsid w:val="001E461F"/>
    <w:rsid w:val="001E677A"/>
    <w:rsid w:val="001E7DDA"/>
    <w:rsid w:val="001F4D6C"/>
    <w:rsid w:val="002015FC"/>
    <w:rsid w:val="0020360A"/>
    <w:rsid w:val="00203637"/>
    <w:rsid w:val="00205E9F"/>
    <w:rsid w:val="00206FE4"/>
    <w:rsid w:val="00213426"/>
    <w:rsid w:val="0022772B"/>
    <w:rsid w:val="00227884"/>
    <w:rsid w:val="0023124D"/>
    <w:rsid w:val="00231FA5"/>
    <w:rsid w:val="00232E99"/>
    <w:rsid w:val="00233C9B"/>
    <w:rsid w:val="00234D4E"/>
    <w:rsid w:val="00236123"/>
    <w:rsid w:val="00241CEC"/>
    <w:rsid w:val="00242480"/>
    <w:rsid w:val="00243ABA"/>
    <w:rsid w:val="00244507"/>
    <w:rsid w:val="0024480A"/>
    <w:rsid w:val="00251D00"/>
    <w:rsid w:val="00252B0F"/>
    <w:rsid w:val="0025311C"/>
    <w:rsid w:val="00253A95"/>
    <w:rsid w:val="00256162"/>
    <w:rsid w:val="0026496F"/>
    <w:rsid w:val="00267E1F"/>
    <w:rsid w:val="00267F9F"/>
    <w:rsid w:val="002703D3"/>
    <w:rsid w:val="00270748"/>
    <w:rsid w:val="00270C81"/>
    <w:rsid w:val="002727B9"/>
    <w:rsid w:val="002772C9"/>
    <w:rsid w:val="00284D73"/>
    <w:rsid w:val="002869B1"/>
    <w:rsid w:val="00287F61"/>
    <w:rsid w:val="00290163"/>
    <w:rsid w:val="002901E3"/>
    <w:rsid w:val="0029207E"/>
    <w:rsid w:val="0029279A"/>
    <w:rsid w:val="00294730"/>
    <w:rsid w:val="002950E9"/>
    <w:rsid w:val="002A2677"/>
    <w:rsid w:val="002A4180"/>
    <w:rsid w:val="002A63A7"/>
    <w:rsid w:val="002B32B7"/>
    <w:rsid w:val="002B35E1"/>
    <w:rsid w:val="002B3C2D"/>
    <w:rsid w:val="002B4128"/>
    <w:rsid w:val="002B6772"/>
    <w:rsid w:val="002B7275"/>
    <w:rsid w:val="002B7A37"/>
    <w:rsid w:val="002C0036"/>
    <w:rsid w:val="002C02CB"/>
    <w:rsid w:val="002C2B25"/>
    <w:rsid w:val="002C3223"/>
    <w:rsid w:val="002C3B74"/>
    <w:rsid w:val="002C472C"/>
    <w:rsid w:val="002C48DC"/>
    <w:rsid w:val="002C50FD"/>
    <w:rsid w:val="002D0D21"/>
    <w:rsid w:val="002D45F1"/>
    <w:rsid w:val="002D6824"/>
    <w:rsid w:val="002E0F74"/>
    <w:rsid w:val="002E5347"/>
    <w:rsid w:val="002E557F"/>
    <w:rsid w:val="002E6058"/>
    <w:rsid w:val="002E6FF6"/>
    <w:rsid w:val="002F473B"/>
    <w:rsid w:val="002F5191"/>
    <w:rsid w:val="003022E0"/>
    <w:rsid w:val="00302B64"/>
    <w:rsid w:val="00303FAF"/>
    <w:rsid w:val="00304B0E"/>
    <w:rsid w:val="00306855"/>
    <w:rsid w:val="00306DE8"/>
    <w:rsid w:val="00307312"/>
    <w:rsid w:val="00311F96"/>
    <w:rsid w:val="00311FB2"/>
    <w:rsid w:val="00312627"/>
    <w:rsid w:val="00316978"/>
    <w:rsid w:val="00316F0F"/>
    <w:rsid w:val="00321EBD"/>
    <w:rsid w:val="00324448"/>
    <w:rsid w:val="0033070E"/>
    <w:rsid w:val="003315DB"/>
    <w:rsid w:val="003335E5"/>
    <w:rsid w:val="00334D57"/>
    <w:rsid w:val="003351ED"/>
    <w:rsid w:val="00341E00"/>
    <w:rsid w:val="00350C90"/>
    <w:rsid w:val="00351720"/>
    <w:rsid w:val="003527B1"/>
    <w:rsid w:val="003530BC"/>
    <w:rsid w:val="003547A2"/>
    <w:rsid w:val="00362C26"/>
    <w:rsid w:val="0036587E"/>
    <w:rsid w:val="00372903"/>
    <w:rsid w:val="00372F1D"/>
    <w:rsid w:val="003753BF"/>
    <w:rsid w:val="003762C1"/>
    <w:rsid w:val="00382EEF"/>
    <w:rsid w:val="00383D79"/>
    <w:rsid w:val="00383E9D"/>
    <w:rsid w:val="003857C2"/>
    <w:rsid w:val="003900EB"/>
    <w:rsid w:val="00395A5A"/>
    <w:rsid w:val="003977C6"/>
    <w:rsid w:val="003A23F6"/>
    <w:rsid w:val="003A3230"/>
    <w:rsid w:val="003A37AA"/>
    <w:rsid w:val="003A4BC0"/>
    <w:rsid w:val="003A5CC5"/>
    <w:rsid w:val="003A7A3F"/>
    <w:rsid w:val="003B137A"/>
    <w:rsid w:val="003B258F"/>
    <w:rsid w:val="003B672F"/>
    <w:rsid w:val="003B7489"/>
    <w:rsid w:val="003C036A"/>
    <w:rsid w:val="003C04D0"/>
    <w:rsid w:val="003C0821"/>
    <w:rsid w:val="003C5F59"/>
    <w:rsid w:val="003C6281"/>
    <w:rsid w:val="003C66A2"/>
    <w:rsid w:val="003D3BFC"/>
    <w:rsid w:val="003D7C55"/>
    <w:rsid w:val="003E348A"/>
    <w:rsid w:val="003E40A7"/>
    <w:rsid w:val="003E5A17"/>
    <w:rsid w:val="003E5DC2"/>
    <w:rsid w:val="003E66FC"/>
    <w:rsid w:val="003F12DC"/>
    <w:rsid w:val="003F160A"/>
    <w:rsid w:val="003F2E2F"/>
    <w:rsid w:val="003F3834"/>
    <w:rsid w:val="003F397B"/>
    <w:rsid w:val="003F3F5B"/>
    <w:rsid w:val="003F53EF"/>
    <w:rsid w:val="00401E2F"/>
    <w:rsid w:val="004027AA"/>
    <w:rsid w:val="00402D0D"/>
    <w:rsid w:val="00402D82"/>
    <w:rsid w:val="004042EB"/>
    <w:rsid w:val="0040587D"/>
    <w:rsid w:val="0040792D"/>
    <w:rsid w:val="0041038F"/>
    <w:rsid w:val="004130A5"/>
    <w:rsid w:val="00416693"/>
    <w:rsid w:val="00420812"/>
    <w:rsid w:val="00420F4B"/>
    <w:rsid w:val="00421F03"/>
    <w:rsid w:val="00423201"/>
    <w:rsid w:val="00423F1D"/>
    <w:rsid w:val="004244EE"/>
    <w:rsid w:val="00424701"/>
    <w:rsid w:val="004336C1"/>
    <w:rsid w:val="00436EB6"/>
    <w:rsid w:val="00437E9A"/>
    <w:rsid w:val="0044273F"/>
    <w:rsid w:val="0044448F"/>
    <w:rsid w:val="0045346C"/>
    <w:rsid w:val="00454621"/>
    <w:rsid w:val="00454A7E"/>
    <w:rsid w:val="00456DA6"/>
    <w:rsid w:val="0046303C"/>
    <w:rsid w:val="00464F80"/>
    <w:rsid w:val="00473354"/>
    <w:rsid w:val="004740AF"/>
    <w:rsid w:val="004746D7"/>
    <w:rsid w:val="00477335"/>
    <w:rsid w:val="00480B8E"/>
    <w:rsid w:val="00484ECB"/>
    <w:rsid w:val="004871BD"/>
    <w:rsid w:val="004900E0"/>
    <w:rsid w:val="00490300"/>
    <w:rsid w:val="00491E0A"/>
    <w:rsid w:val="00492056"/>
    <w:rsid w:val="00492707"/>
    <w:rsid w:val="00497A27"/>
    <w:rsid w:val="004A0F9B"/>
    <w:rsid w:val="004A1D1A"/>
    <w:rsid w:val="004A4306"/>
    <w:rsid w:val="004A465B"/>
    <w:rsid w:val="004A55CF"/>
    <w:rsid w:val="004A6EB6"/>
    <w:rsid w:val="004A7EE9"/>
    <w:rsid w:val="004B12BD"/>
    <w:rsid w:val="004B1364"/>
    <w:rsid w:val="004B1449"/>
    <w:rsid w:val="004B2331"/>
    <w:rsid w:val="004B24D7"/>
    <w:rsid w:val="004B40F8"/>
    <w:rsid w:val="004B441D"/>
    <w:rsid w:val="004B5096"/>
    <w:rsid w:val="004B51B5"/>
    <w:rsid w:val="004B7262"/>
    <w:rsid w:val="004C0695"/>
    <w:rsid w:val="004C17E6"/>
    <w:rsid w:val="004C1BCF"/>
    <w:rsid w:val="004C33F0"/>
    <w:rsid w:val="004C546B"/>
    <w:rsid w:val="004C5ED7"/>
    <w:rsid w:val="004C71A4"/>
    <w:rsid w:val="004C7445"/>
    <w:rsid w:val="004D31B5"/>
    <w:rsid w:val="004D32A3"/>
    <w:rsid w:val="004D3975"/>
    <w:rsid w:val="004E373A"/>
    <w:rsid w:val="004E39D6"/>
    <w:rsid w:val="004E43B8"/>
    <w:rsid w:val="004F0636"/>
    <w:rsid w:val="004F06CD"/>
    <w:rsid w:val="004F41A0"/>
    <w:rsid w:val="004F50DD"/>
    <w:rsid w:val="004F5445"/>
    <w:rsid w:val="004F5EE9"/>
    <w:rsid w:val="00500A86"/>
    <w:rsid w:val="00500C03"/>
    <w:rsid w:val="00503203"/>
    <w:rsid w:val="00504884"/>
    <w:rsid w:val="00506C71"/>
    <w:rsid w:val="00507EEE"/>
    <w:rsid w:val="00514B5E"/>
    <w:rsid w:val="005217D0"/>
    <w:rsid w:val="00523105"/>
    <w:rsid w:val="00524137"/>
    <w:rsid w:val="00524B4E"/>
    <w:rsid w:val="00526812"/>
    <w:rsid w:val="00545671"/>
    <w:rsid w:val="00546AF0"/>
    <w:rsid w:val="005477C8"/>
    <w:rsid w:val="00547F2A"/>
    <w:rsid w:val="00550A5F"/>
    <w:rsid w:val="00550D8E"/>
    <w:rsid w:val="00555C03"/>
    <w:rsid w:val="005600FC"/>
    <w:rsid w:val="005625F4"/>
    <w:rsid w:val="00565657"/>
    <w:rsid w:val="005722C8"/>
    <w:rsid w:val="00572510"/>
    <w:rsid w:val="0057363E"/>
    <w:rsid w:val="0057504A"/>
    <w:rsid w:val="00577239"/>
    <w:rsid w:val="005775AA"/>
    <w:rsid w:val="00580791"/>
    <w:rsid w:val="005809CD"/>
    <w:rsid w:val="0058164C"/>
    <w:rsid w:val="00581B4D"/>
    <w:rsid w:val="00581D4A"/>
    <w:rsid w:val="00583871"/>
    <w:rsid w:val="00584975"/>
    <w:rsid w:val="005859A5"/>
    <w:rsid w:val="00586452"/>
    <w:rsid w:val="00587A8B"/>
    <w:rsid w:val="005926D9"/>
    <w:rsid w:val="0059537B"/>
    <w:rsid w:val="00595FF4"/>
    <w:rsid w:val="00596272"/>
    <w:rsid w:val="005A16A7"/>
    <w:rsid w:val="005A18F5"/>
    <w:rsid w:val="005A1934"/>
    <w:rsid w:val="005A2D0C"/>
    <w:rsid w:val="005A304E"/>
    <w:rsid w:val="005A355F"/>
    <w:rsid w:val="005A3E2E"/>
    <w:rsid w:val="005B3A4E"/>
    <w:rsid w:val="005B4869"/>
    <w:rsid w:val="005B688A"/>
    <w:rsid w:val="005C2B90"/>
    <w:rsid w:val="005C43AB"/>
    <w:rsid w:val="005C6E73"/>
    <w:rsid w:val="005C78D5"/>
    <w:rsid w:val="005D4D8E"/>
    <w:rsid w:val="005D6A63"/>
    <w:rsid w:val="005E098B"/>
    <w:rsid w:val="005E3F17"/>
    <w:rsid w:val="005E4DEF"/>
    <w:rsid w:val="005E540E"/>
    <w:rsid w:val="005E793F"/>
    <w:rsid w:val="005F09EB"/>
    <w:rsid w:val="005F7090"/>
    <w:rsid w:val="006023A3"/>
    <w:rsid w:val="00606EE9"/>
    <w:rsid w:val="00607B65"/>
    <w:rsid w:val="00611534"/>
    <w:rsid w:val="006116E6"/>
    <w:rsid w:val="006117F0"/>
    <w:rsid w:val="00612EB2"/>
    <w:rsid w:val="00613B6B"/>
    <w:rsid w:val="0061520D"/>
    <w:rsid w:val="00616BBB"/>
    <w:rsid w:val="00620E38"/>
    <w:rsid w:val="00624003"/>
    <w:rsid w:val="006241E5"/>
    <w:rsid w:val="006252E9"/>
    <w:rsid w:val="00625D14"/>
    <w:rsid w:val="006269E8"/>
    <w:rsid w:val="00627C77"/>
    <w:rsid w:val="00631A57"/>
    <w:rsid w:val="00633893"/>
    <w:rsid w:val="00634D95"/>
    <w:rsid w:val="006416EA"/>
    <w:rsid w:val="00641891"/>
    <w:rsid w:val="00643C31"/>
    <w:rsid w:val="00652001"/>
    <w:rsid w:val="006537E8"/>
    <w:rsid w:val="00662CF1"/>
    <w:rsid w:val="006846DA"/>
    <w:rsid w:val="00685FB3"/>
    <w:rsid w:val="006874A4"/>
    <w:rsid w:val="00690EB5"/>
    <w:rsid w:val="00691331"/>
    <w:rsid w:val="00695623"/>
    <w:rsid w:val="00697556"/>
    <w:rsid w:val="006977B3"/>
    <w:rsid w:val="006A21E3"/>
    <w:rsid w:val="006A2559"/>
    <w:rsid w:val="006A26A5"/>
    <w:rsid w:val="006A4281"/>
    <w:rsid w:val="006A4CAD"/>
    <w:rsid w:val="006A4EAF"/>
    <w:rsid w:val="006A612B"/>
    <w:rsid w:val="006A7ECB"/>
    <w:rsid w:val="006A7FDE"/>
    <w:rsid w:val="006B13C7"/>
    <w:rsid w:val="006B1742"/>
    <w:rsid w:val="006B2F56"/>
    <w:rsid w:val="006B520E"/>
    <w:rsid w:val="006B5794"/>
    <w:rsid w:val="006B6CCD"/>
    <w:rsid w:val="006B7B1A"/>
    <w:rsid w:val="006B7EB3"/>
    <w:rsid w:val="006C08FF"/>
    <w:rsid w:val="006C0EBA"/>
    <w:rsid w:val="006D06B2"/>
    <w:rsid w:val="006D0E00"/>
    <w:rsid w:val="006D16A2"/>
    <w:rsid w:val="006D4848"/>
    <w:rsid w:val="006D4ED4"/>
    <w:rsid w:val="006D582F"/>
    <w:rsid w:val="006D58E5"/>
    <w:rsid w:val="006D60CF"/>
    <w:rsid w:val="006E2B03"/>
    <w:rsid w:val="006E6676"/>
    <w:rsid w:val="006E6A31"/>
    <w:rsid w:val="006E78CC"/>
    <w:rsid w:val="006F079A"/>
    <w:rsid w:val="006F0859"/>
    <w:rsid w:val="006F172D"/>
    <w:rsid w:val="006F2082"/>
    <w:rsid w:val="006F212C"/>
    <w:rsid w:val="006F31A7"/>
    <w:rsid w:val="006F384E"/>
    <w:rsid w:val="007000DB"/>
    <w:rsid w:val="0070059F"/>
    <w:rsid w:val="007006AD"/>
    <w:rsid w:val="00702ABC"/>
    <w:rsid w:val="00702C10"/>
    <w:rsid w:val="00703DD3"/>
    <w:rsid w:val="0070459C"/>
    <w:rsid w:val="007068D8"/>
    <w:rsid w:val="00707CEE"/>
    <w:rsid w:val="00711831"/>
    <w:rsid w:val="00713CA9"/>
    <w:rsid w:val="00713CB2"/>
    <w:rsid w:val="0071478E"/>
    <w:rsid w:val="007218A6"/>
    <w:rsid w:val="00735500"/>
    <w:rsid w:val="00737563"/>
    <w:rsid w:val="007433E5"/>
    <w:rsid w:val="007510A2"/>
    <w:rsid w:val="00752046"/>
    <w:rsid w:val="00753FD2"/>
    <w:rsid w:val="00754898"/>
    <w:rsid w:val="00754ED6"/>
    <w:rsid w:val="00757FE8"/>
    <w:rsid w:val="00762F09"/>
    <w:rsid w:val="007655E5"/>
    <w:rsid w:val="0076774C"/>
    <w:rsid w:val="00767B16"/>
    <w:rsid w:val="00772689"/>
    <w:rsid w:val="00772988"/>
    <w:rsid w:val="007812B4"/>
    <w:rsid w:val="00783270"/>
    <w:rsid w:val="00783FB7"/>
    <w:rsid w:val="007846DF"/>
    <w:rsid w:val="007858F6"/>
    <w:rsid w:val="00790C9F"/>
    <w:rsid w:val="00793825"/>
    <w:rsid w:val="007940A4"/>
    <w:rsid w:val="00795C80"/>
    <w:rsid w:val="00795CEC"/>
    <w:rsid w:val="007974DC"/>
    <w:rsid w:val="007A05C9"/>
    <w:rsid w:val="007A0C58"/>
    <w:rsid w:val="007A4A9C"/>
    <w:rsid w:val="007B2F0A"/>
    <w:rsid w:val="007B4320"/>
    <w:rsid w:val="007B5581"/>
    <w:rsid w:val="007C1B7B"/>
    <w:rsid w:val="007C7AD8"/>
    <w:rsid w:val="007D0977"/>
    <w:rsid w:val="007E368F"/>
    <w:rsid w:val="007E392E"/>
    <w:rsid w:val="007E4D2B"/>
    <w:rsid w:val="007E5D4D"/>
    <w:rsid w:val="007E65B7"/>
    <w:rsid w:val="007E6999"/>
    <w:rsid w:val="007F1098"/>
    <w:rsid w:val="007F4FA6"/>
    <w:rsid w:val="007F61E4"/>
    <w:rsid w:val="007F6F26"/>
    <w:rsid w:val="00801857"/>
    <w:rsid w:val="00804403"/>
    <w:rsid w:val="008061C3"/>
    <w:rsid w:val="00807E6C"/>
    <w:rsid w:val="008120D9"/>
    <w:rsid w:val="00813647"/>
    <w:rsid w:val="008167A0"/>
    <w:rsid w:val="008203B2"/>
    <w:rsid w:val="00823472"/>
    <w:rsid w:val="0082508F"/>
    <w:rsid w:val="00825B57"/>
    <w:rsid w:val="008266B3"/>
    <w:rsid w:val="00827EE8"/>
    <w:rsid w:val="0083054E"/>
    <w:rsid w:val="00831EFB"/>
    <w:rsid w:val="0083395F"/>
    <w:rsid w:val="008350BE"/>
    <w:rsid w:val="00836434"/>
    <w:rsid w:val="00843B99"/>
    <w:rsid w:val="00845ACD"/>
    <w:rsid w:val="0084754C"/>
    <w:rsid w:val="00852B10"/>
    <w:rsid w:val="00853CAB"/>
    <w:rsid w:val="00855EFC"/>
    <w:rsid w:val="00860CFD"/>
    <w:rsid w:val="008624E9"/>
    <w:rsid w:val="00862EBB"/>
    <w:rsid w:val="00864385"/>
    <w:rsid w:val="00865E17"/>
    <w:rsid w:val="0087076B"/>
    <w:rsid w:val="00870C4C"/>
    <w:rsid w:val="00870D82"/>
    <w:rsid w:val="008751DC"/>
    <w:rsid w:val="0087623E"/>
    <w:rsid w:val="00876F4D"/>
    <w:rsid w:val="00877063"/>
    <w:rsid w:val="00882BE1"/>
    <w:rsid w:val="00883104"/>
    <w:rsid w:val="00884548"/>
    <w:rsid w:val="008850AD"/>
    <w:rsid w:val="0088684A"/>
    <w:rsid w:val="00890032"/>
    <w:rsid w:val="00895017"/>
    <w:rsid w:val="008A1873"/>
    <w:rsid w:val="008B0134"/>
    <w:rsid w:val="008B4FAD"/>
    <w:rsid w:val="008B7070"/>
    <w:rsid w:val="008B70D7"/>
    <w:rsid w:val="008B72EC"/>
    <w:rsid w:val="008C04EB"/>
    <w:rsid w:val="008C0EF4"/>
    <w:rsid w:val="008C0F99"/>
    <w:rsid w:val="008C1EB8"/>
    <w:rsid w:val="008C54EA"/>
    <w:rsid w:val="008C5DA1"/>
    <w:rsid w:val="008C63B7"/>
    <w:rsid w:val="008C6C80"/>
    <w:rsid w:val="008D02B6"/>
    <w:rsid w:val="008D3675"/>
    <w:rsid w:val="008D3FEE"/>
    <w:rsid w:val="008D7935"/>
    <w:rsid w:val="008E6295"/>
    <w:rsid w:val="008F154B"/>
    <w:rsid w:val="008F1577"/>
    <w:rsid w:val="008F30F5"/>
    <w:rsid w:val="008F5251"/>
    <w:rsid w:val="008F6BB8"/>
    <w:rsid w:val="008F7176"/>
    <w:rsid w:val="00900F31"/>
    <w:rsid w:val="00900FD5"/>
    <w:rsid w:val="009026DB"/>
    <w:rsid w:val="009053DD"/>
    <w:rsid w:val="00905983"/>
    <w:rsid w:val="00905D13"/>
    <w:rsid w:val="00911FBD"/>
    <w:rsid w:val="009201B9"/>
    <w:rsid w:val="0092251F"/>
    <w:rsid w:val="00924DB8"/>
    <w:rsid w:val="00926FDB"/>
    <w:rsid w:val="00927EB6"/>
    <w:rsid w:val="009322D3"/>
    <w:rsid w:val="009335DD"/>
    <w:rsid w:val="00934501"/>
    <w:rsid w:val="00934C86"/>
    <w:rsid w:val="00936F71"/>
    <w:rsid w:val="009407C4"/>
    <w:rsid w:val="00942075"/>
    <w:rsid w:val="0095019F"/>
    <w:rsid w:val="00951428"/>
    <w:rsid w:val="009579D3"/>
    <w:rsid w:val="00960602"/>
    <w:rsid w:val="0096065E"/>
    <w:rsid w:val="00963360"/>
    <w:rsid w:val="00966375"/>
    <w:rsid w:val="00971CD5"/>
    <w:rsid w:val="0097265D"/>
    <w:rsid w:val="00972FD6"/>
    <w:rsid w:val="009739FA"/>
    <w:rsid w:val="00976CDD"/>
    <w:rsid w:val="00984D08"/>
    <w:rsid w:val="009853BE"/>
    <w:rsid w:val="00987685"/>
    <w:rsid w:val="0099140B"/>
    <w:rsid w:val="0099439B"/>
    <w:rsid w:val="009949F5"/>
    <w:rsid w:val="009A2975"/>
    <w:rsid w:val="009A37ED"/>
    <w:rsid w:val="009A3D16"/>
    <w:rsid w:val="009A46B0"/>
    <w:rsid w:val="009A5BAF"/>
    <w:rsid w:val="009A742A"/>
    <w:rsid w:val="009B020B"/>
    <w:rsid w:val="009B34EE"/>
    <w:rsid w:val="009B3E6F"/>
    <w:rsid w:val="009B42D2"/>
    <w:rsid w:val="009B45FD"/>
    <w:rsid w:val="009B498B"/>
    <w:rsid w:val="009B5BCD"/>
    <w:rsid w:val="009C0CA6"/>
    <w:rsid w:val="009C5693"/>
    <w:rsid w:val="009C6A7A"/>
    <w:rsid w:val="009D1A15"/>
    <w:rsid w:val="009D33D2"/>
    <w:rsid w:val="009D6262"/>
    <w:rsid w:val="009D6A1C"/>
    <w:rsid w:val="009E2F5B"/>
    <w:rsid w:val="009E36CF"/>
    <w:rsid w:val="009E43A8"/>
    <w:rsid w:val="009E4E4F"/>
    <w:rsid w:val="009E55F0"/>
    <w:rsid w:val="009E6110"/>
    <w:rsid w:val="009E6910"/>
    <w:rsid w:val="009F098B"/>
    <w:rsid w:val="009F43E3"/>
    <w:rsid w:val="009F54B4"/>
    <w:rsid w:val="009F60C9"/>
    <w:rsid w:val="009F74D8"/>
    <w:rsid w:val="009F7B1B"/>
    <w:rsid w:val="00A03A11"/>
    <w:rsid w:val="00A06651"/>
    <w:rsid w:val="00A073F6"/>
    <w:rsid w:val="00A07957"/>
    <w:rsid w:val="00A10BA3"/>
    <w:rsid w:val="00A15778"/>
    <w:rsid w:val="00A20C03"/>
    <w:rsid w:val="00A225A0"/>
    <w:rsid w:val="00A2380D"/>
    <w:rsid w:val="00A26EEB"/>
    <w:rsid w:val="00A27D04"/>
    <w:rsid w:val="00A27F00"/>
    <w:rsid w:val="00A309B2"/>
    <w:rsid w:val="00A338E1"/>
    <w:rsid w:val="00A37CD1"/>
    <w:rsid w:val="00A41AD3"/>
    <w:rsid w:val="00A41F44"/>
    <w:rsid w:val="00A4451C"/>
    <w:rsid w:val="00A4486F"/>
    <w:rsid w:val="00A46EBE"/>
    <w:rsid w:val="00A471A9"/>
    <w:rsid w:val="00A477BA"/>
    <w:rsid w:val="00A51283"/>
    <w:rsid w:val="00A56789"/>
    <w:rsid w:val="00A60409"/>
    <w:rsid w:val="00A636D5"/>
    <w:rsid w:val="00A64E99"/>
    <w:rsid w:val="00A65AB6"/>
    <w:rsid w:val="00A65BDF"/>
    <w:rsid w:val="00A66333"/>
    <w:rsid w:val="00A67DFB"/>
    <w:rsid w:val="00A70B66"/>
    <w:rsid w:val="00A735D2"/>
    <w:rsid w:val="00A75011"/>
    <w:rsid w:val="00A75229"/>
    <w:rsid w:val="00A841B9"/>
    <w:rsid w:val="00A84492"/>
    <w:rsid w:val="00A8636E"/>
    <w:rsid w:val="00A86B7C"/>
    <w:rsid w:val="00A86F31"/>
    <w:rsid w:val="00A87DE3"/>
    <w:rsid w:val="00A90A9A"/>
    <w:rsid w:val="00A90CEE"/>
    <w:rsid w:val="00A918F1"/>
    <w:rsid w:val="00A92F9B"/>
    <w:rsid w:val="00A93900"/>
    <w:rsid w:val="00A93B0F"/>
    <w:rsid w:val="00AA1536"/>
    <w:rsid w:val="00AA2161"/>
    <w:rsid w:val="00AA3A7C"/>
    <w:rsid w:val="00AA4A42"/>
    <w:rsid w:val="00AA6178"/>
    <w:rsid w:val="00AA6CC3"/>
    <w:rsid w:val="00AB05C1"/>
    <w:rsid w:val="00AB1A19"/>
    <w:rsid w:val="00AB394E"/>
    <w:rsid w:val="00AB66B9"/>
    <w:rsid w:val="00AC2F16"/>
    <w:rsid w:val="00AC7874"/>
    <w:rsid w:val="00AD25D9"/>
    <w:rsid w:val="00AD2D67"/>
    <w:rsid w:val="00AD4F31"/>
    <w:rsid w:val="00AE16E7"/>
    <w:rsid w:val="00AE1A99"/>
    <w:rsid w:val="00AE56A8"/>
    <w:rsid w:val="00AE56AB"/>
    <w:rsid w:val="00AE69D7"/>
    <w:rsid w:val="00AF1C18"/>
    <w:rsid w:val="00AF3DCF"/>
    <w:rsid w:val="00AF480A"/>
    <w:rsid w:val="00B00731"/>
    <w:rsid w:val="00B035B1"/>
    <w:rsid w:val="00B06317"/>
    <w:rsid w:val="00B06DC7"/>
    <w:rsid w:val="00B10B2D"/>
    <w:rsid w:val="00B12103"/>
    <w:rsid w:val="00B12505"/>
    <w:rsid w:val="00B12FC2"/>
    <w:rsid w:val="00B2089C"/>
    <w:rsid w:val="00B22F3C"/>
    <w:rsid w:val="00B24C49"/>
    <w:rsid w:val="00B262C9"/>
    <w:rsid w:val="00B2676F"/>
    <w:rsid w:val="00B3014C"/>
    <w:rsid w:val="00B30BE6"/>
    <w:rsid w:val="00B32661"/>
    <w:rsid w:val="00B328B1"/>
    <w:rsid w:val="00B342D3"/>
    <w:rsid w:val="00B343C5"/>
    <w:rsid w:val="00B358F2"/>
    <w:rsid w:val="00B35FC6"/>
    <w:rsid w:val="00B37359"/>
    <w:rsid w:val="00B40E2E"/>
    <w:rsid w:val="00B4145C"/>
    <w:rsid w:val="00B441EC"/>
    <w:rsid w:val="00B448CC"/>
    <w:rsid w:val="00B4719B"/>
    <w:rsid w:val="00B47D46"/>
    <w:rsid w:val="00B53D7E"/>
    <w:rsid w:val="00B54E50"/>
    <w:rsid w:val="00B55F11"/>
    <w:rsid w:val="00B564FE"/>
    <w:rsid w:val="00B56A3A"/>
    <w:rsid w:val="00B57061"/>
    <w:rsid w:val="00B60F1E"/>
    <w:rsid w:val="00B626EF"/>
    <w:rsid w:val="00B630A2"/>
    <w:rsid w:val="00B6595A"/>
    <w:rsid w:val="00B65EF9"/>
    <w:rsid w:val="00B663D5"/>
    <w:rsid w:val="00B6653F"/>
    <w:rsid w:val="00B666A0"/>
    <w:rsid w:val="00B71877"/>
    <w:rsid w:val="00B72693"/>
    <w:rsid w:val="00B75D39"/>
    <w:rsid w:val="00B76712"/>
    <w:rsid w:val="00B804B1"/>
    <w:rsid w:val="00B8659A"/>
    <w:rsid w:val="00B90F8A"/>
    <w:rsid w:val="00B92527"/>
    <w:rsid w:val="00B94DDA"/>
    <w:rsid w:val="00B96703"/>
    <w:rsid w:val="00B9711B"/>
    <w:rsid w:val="00BA2C58"/>
    <w:rsid w:val="00BA63BC"/>
    <w:rsid w:val="00BA699C"/>
    <w:rsid w:val="00BA7F87"/>
    <w:rsid w:val="00BA7FF4"/>
    <w:rsid w:val="00BB0ECD"/>
    <w:rsid w:val="00BB2A1E"/>
    <w:rsid w:val="00BB30A8"/>
    <w:rsid w:val="00BB5739"/>
    <w:rsid w:val="00BB67CD"/>
    <w:rsid w:val="00BB7439"/>
    <w:rsid w:val="00BC12CA"/>
    <w:rsid w:val="00BC5D52"/>
    <w:rsid w:val="00BC6E1A"/>
    <w:rsid w:val="00BC73BA"/>
    <w:rsid w:val="00BD093C"/>
    <w:rsid w:val="00BD53BA"/>
    <w:rsid w:val="00BD6C04"/>
    <w:rsid w:val="00BD7111"/>
    <w:rsid w:val="00BD7ADF"/>
    <w:rsid w:val="00BE02E1"/>
    <w:rsid w:val="00BE0989"/>
    <w:rsid w:val="00BE23E4"/>
    <w:rsid w:val="00BE442D"/>
    <w:rsid w:val="00BE5383"/>
    <w:rsid w:val="00BE76A6"/>
    <w:rsid w:val="00BE7F0B"/>
    <w:rsid w:val="00BF1226"/>
    <w:rsid w:val="00BF2690"/>
    <w:rsid w:val="00BF4D5C"/>
    <w:rsid w:val="00BF7B95"/>
    <w:rsid w:val="00C02039"/>
    <w:rsid w:val="00C06A24"/>
    <w:rsid w:val="00C06BF7"/>
    <w:rsid w:val="00C1159E"/>
    <w:rsid w:val="00C118CF"/>
    <w:rsid w:val="00C121A3"/>
    <w:rsid w:val="00C12BA2"/>
    <w:rsid w:val="00C14D3B"/>
    <w:rsid w:val="00C179CD"/>
    <w:rsid w:val="00C21F19"/>
    <w:rsid w:val="00C236F7"/>
    <w:rsid w:val="00C26311"/>
    <w:rsid w:val="00C338E1"/>
    <w:rsid w:val="00C36E2A"/>
    <w:rsid w:val="00C37546"/>
    <w:rsid w:val="00C37F3B"/>
    <w:rsid w:val="00C40EB1"/>
    <w:rsid w:val="00C40FA7"/>
    <w:rsid w:val="00C414CE"/>
    <w:rsid w:val="00C41F46"/>
    <w:rsid w:val="00C4387E"/>
    <w:rsid w:val="00C43AC3"/>
    <w:rsid w:val="00C44347"/>
    <w:rsid w:val="00C451EF"/>
    <w:rsid w:val="00C45929"/>
    <w:rsid w:val="00C501C0"/>
    <w:rsid w:val="00C5079C"/>
    <w:rsid w:val="00C50ACF"/>
    <w:rsid w:val="00C520E2"/>
    <w:rsid w:val="00C5231B"/>
    <w:rsid w:val="00C5305C"/>
    <w:rsid w:val="00C54CFF"/>
    <w:rsid w:val="00C55A81"/>
    <w:rsid w:val="00C613D1"/>
    <w:rsid w:val="00C635B7"/>
    <w:rsid w:val="00C65A0D"/>
    <w:rsid w:val="00C66911"/>
    <w:rsid w:val="00C71881"/>
    <w:rsid w:val="00C71A3F"/>
    <w:rsid w:val="00C72058"/>
    <w:rsid w:val="00C73401"/>
    <w:rsid w:val="00C75714"/>
    <w:rsid w:val="00C76302"/>
    <w:rsid w:val="00C77360"/>
    <w:rsid w:val="00C85DBB"/>
    <w:rsid w:val="00C90F00"/>
    <w:rsid w:val="00C94C14"/>
    <w:rsid w:val="00C94C57"/>
    <w:rsid w:val="00C971F5"/>
    <w:rsid w:val="00CA0754"/>
    <w:rsid w:val="00CA1E37"/>
    <w:rsid w:val="00CA59AE"/>
    <w:rsid w:val="00CA6489"/>
    <w:rsid w:val="00CB0567"/>
    <w:rsid w:val="00CB40EA"/>
    <w:rsid w:val="00CB6007"/>
    <w:rsid w:val="00CC14CE"/>
    <w:rsid w:val="00CC28C0"/>
    <w:rsid w:val="00CC3E4C"/>
    <w:rsid w:val="00CC4947"/>
    <w:rsid w:val="00CC5B84"/>
    <w:rsid w:val="00CC6331"/>
    <w:rsid w:val="00CC7029"/>
    <w:rsid w:val="00CD1D46"/>
    <w:rsid w:val="00CD2D0B"/>
    <w:rsid w:val="00CD6692"/>
    <w:rsid w:val="00CE1B74"/>
    <w:rsid w:val="00CE2CCD"/>
    <w:rsid w:val="00CE4E50"/>
    <w:rsid w:val="00CE55A9"/>
    <w:rsid w:val="00CF07DE"/>
    <w:rsid w:val="00CF1316"/>
    <w:rsid w:val="00CF643F"/>
    <w:rsid w:val="00CF6CB7"/>
    <w:rsid w:val="00CF70E1"/>
    <w:rsid w:val="00CF718E"/>
    <w:rsid w:val="00D03F6F"/>
    <w:rsid w:val="00D15F1F"/>
    <w:rsid w:val="00D16071"/>
    <w:rsid w:val="00D17BFE"/>
    <w:rsid w:val="00D25841"/>
    <w:rsid w:val="00D26978"/>
    <w:rsid w:val="00D26A58"/>
    <w:rsid w:val="00D308AF"/>
    <w:rsid w:val="00D33F7D"/>
    <w:rsid w:val="00D36297"/>
    <w:rsid w:val="00D373B9"/>
    <w:rsid w:val="00D37B6D"/>
    <w:rsid w:val="00D41ACF"/>
    <w:rsid w:val="00D47AFE"/>
    <w:rsid w:val="00D5534E"/>
    <w:rsid w:val="00D55704"/>
    <w:rsid w:val="00D605F9"/>
    <w:rsid w:val="00D61155"/>
    <w:rsid w:val="00D612A4"/>
    <w:rsid w:val="00D6174F"/>
    <w:rsid w:val="00D61CB9"/>
    <w:rsid w:val="00D62486"/>
    <w:rsid w:val="00D62744"/>
    <w:rsid w:val="00D65E6B"/>
    <w:rsid w:val="00D6663F"/>
    <w:rsid w:val="00D702F4"/>
    <w:rsid w:val="00D70D44"/>
    <w:rsid w:val="00D71984"/>
    <w:rsid w:val="00D72B06"/>
    <w:rsid w:val="00D74DEC"/>
    <w:rsid w:val="00D76C30"/>
    <w:rsid w:val="00D848BA"/>
    <w:rsid w:val="00D878EA"/>
    <w:rsid w:val="00D9100E"/>
    <w:rsid w:val="00D95A0C"/>
    <w:rsid w:val="00D96617"/>
    <w:rsid w:val="00D97C7F"/>
    <w:rsid w:val="00DA2070"/>
    <w:rsid w:val="00DB11F7"/>
    <w:rsid w:val="00DB2BBC"/>
    <w:rsid w:val="00DB2C39"/>
    <w:rsid w:val="00DB508D"/>
    <w:rsid w:val="00DC0238"/>
    <w:rsid w:val="00DC7579"/>
    <w:rsid w:val="00DD34F6"/>
    <w:rsid w:val="00DD3837"/>
    <w:rsid w:val="00DD4E49"/>
    <w:rsid w:val="00DE12B2"/>
    <w:rsid w:val="00DE2E28"/>
    <w:rsid w:val="00DE3568"/>
    <w:rsid w:val="00DE3936"/>
    <w:rsid w:val="00DE56FB"/>
    <w:rsid w:val="00DE6BBA"/>
    <w:rsid w:val="00DE76DE"/>
    <w:rsid w:val="00DF1D04"/>
    <w:rsid w:val="00DF2270"/>
    <w:rsid w:val="00DF62E0"/>
    <w:rsid w:val="00DF7709"/>
    <w:rsid w:val="00E01CF5"/>
    <w:rsid w:val="00E03745"/>
    <w:rsid w:val="00E03A7E"/>
    <w:rsid w:val="00E03B8D"/>
    <w:rsid w:val="00E03DB3"/>
    <w:rsid w:val="00E0433E"/>
    <w:rsid w:val="00E10A82"/>
    <w:rsid w:val="00E113FF"/>
    <w:rsid w:val="00E12512"/>
    <w:rsid w:val="00E20CED"/>
    <w:rsid w:val="00E21699"/>
    <w:rsid w:val="00E22226"/>
    <w:rsid w:val="00E23733"/>
    <w:rsid w:val="00E23FD4"/>
    <w:rsid w:val="00E2789D"/>
    <w:rsid w:val="00E320A3"/>
    <w:rsid w:val="00E32AE1"/>
    <w:rsid w:val="00E44A75"/>
    <w:rsid w:val="00E473C2"/>
    <w:rsid w:val="00E50386"/>
    <w:rsid w:val="00E53A86"/>
    <w:rsid w:val="00E54FB2"/>
    <w:rsid w:val="00E560A4"/>
    <w:rsid w:val="00E5639A"/>
    <w:rsid w:val="00E57E6C"/>
    <w:rsid w:val="00E71207"/>
    <w:rsid w:val="00E73653"/>
    <w:rsid w:val="00E742D2"/>
    <w:rsid w:val="00E74EFE"/>
    <w:rsid w:val="00E74FA4"/>
    <w:rsid w:val="00E75678"/>
    <w:rsid w:val="00E77C0F"/>
    <w:rsid w:val="00E814B2"/>
    <w:rsid w:val="00E820A5"/>
    <w:rsid w:val="00E92371"/>
    <w:rsid w:val="00E9315E"/>
    <w:rsid w:val="00E9368C"/>
    <w:rsid w:val="00E93DFC"/>
    <w:rsid w:val="00E93E8C"/>
    <w:rsid w:val="00E945C7"/>
    <w:rsid w:val="00E94FAF"/>
    <w:rsid w:val="00EA0F5A"/>
    <w:rsid w:val="00EA2FAA"/>
    <w:rsid w:val="00EA4CC0"/>
    <w:rsid w:val="00EA5828"/>
    <w:rsid w:val="00EB0979"/>
    <w:rsid w:val="00EB4D24"/>
    <w:rsid w:val="00EB666C"/>
    <w:rsid w:val="00EC0C67"/>
    <w:rsid w:val="00EC3503"/>
    <w:rsid w:val="00EC3690"/>
    <w:rsid w:val="00EC412F"/>
    <w:rsid w:val="00EC4F52"/>
    <w:rsid w:val="00EC69B9"/>
    <w:rsid w:val="00EC6AD8"/>
    <w:rsid w:val="00ED114D"/>
    <w:rsid w:val="00ED260D"/>
    <w:rsid w:val="00ED339D"/>
    <w:rsid w:val="00ED454E"/>
    <w:rsid w:val="00ED4F68"/>
    <w:rsid w:val="00EE11D3"/>
    <w:rsid w:val="00EE1BAC"/>
    <w:rsid w:val="00EE256F"/>
    <w:rsid w:val="00EE2E04"/>
    <w:rsid w:val="00EE48A2"/>
    <w:rsid w:val="00EE6183"/>
    <w:rsid w:val="00EE6C97"/>
    <w:rsid w:val="00EE6D22"/>
    <w:rsid w:val="00EF12FA"/>
    <w:rsid w:val="00EF4B50"/>
    <w:rsid w:val="00EF4F15"/>
    <w:rsid w:val="00EF7DE0"/>
    <w:rsid w:val="00F00C8D"/>
    <w:rsid w:val="00F01C38"/>
    <w:rsid w:val="00F02324"/>
    <w:rsid w:val="00F03989"/>
    <w:rsid w:val="00F04607"/>
    <w:rsid w:val="00F05F08"/>
    <w:rsid w:val="00F13E18"/>
    <w:rsid w:val="00F14C5C"/>
    <w:rsid w:val="00F151F0"/>
    <w:rsid w:val="00F15993"/>
    <w:rsid w:val="00F16225"/>
    <w:rsid w:val="00F20BF8"/>
    <w:rsid w:val="00F23FDC"/>
    <w:rsid w:val="00F252DE"/>
    <w:rsid w:val="00F2539E"/>
    <w:rsid w:val="00F26D4E"/>
    <w:rsid w:val="00F27625"/>
    <w:rsid w:val="00F31E35"/>
    <w:rsid w:val="00F31E67"/>
    <w:rsid w:val="00F326D0"/>
    <w:rsid w:val="00F3359A"/>
    <w:rsid w:val="00F364E5"/>
    <w:rsid w:val="00F41098"/>
    <w:rsid w:val="00F44CF4"/>
    <w:rsid w:val="00F4505B"/>
    <w:rsid w:val="00F47E03"/>
    <w:rsid w:val="00F52BC2"/>
    <w:rsid w:val="00F531F9"/>
    <w:rsid w:val="00F5382E"/>
    <w:rsid w:val="00F563A3"/>
    <w:rsid w:val="00F63C6C"/>
    <w:rsid w:val="00F661E2"/>
    <w:rsid w:val="00F671F6"/>
    <w:rsid w:val="00F70085"/>
    <w:rsid w:val="00F743D3"/>
    <w:rsid w:val="00F75D42"/>
    <w:rsid w:val="00F7647E"/>
    <w:rsid w:val="00F766A1"/>
    <w:rsid w:val="00F76F78"/>
    <w:rsid w:val="00F82943"/>
    <w:rsid w:val="00F83BB8"/>
    <w:rsid w:val="00F83EBB"/>
    <w:rsid w:val="00F85129"/>
    <w:rsid w:val="00F909F4"/>
    <w:rsid w:val="00F91064"/>
    <w:rsid w:val="00F94B28"/>
    <w:rsid w:val="00F956FD"/>
    <w:rsid w:val="00F96F71"/>
    <w:rsid w:val="00F97787"/>
    <w:rsid w:val="00F97A4E"/>
    <w:rsid w:val="00F97C30"/>
    <w:rsid w:val="00FA0FE1"/>
    <w:rsid w:val="00FA2146"/>
    <w:rsid w:val="00FA33F0"/>
    <w:rsid w:val="00FA4A83"/>
    <w:rsid w:val="00FB04BA"/>
    <w:rsid w:val="00FB0A4C"/>
    <w:rsid w:val="00FB1653"/>
    <w:rsid w:val="00FB3AEA"/>
    <w:rsid w:val="00FB45D3"/>
    <w:rsid w:val="00FB74F2"/>
    <w:rsid w:val="00FC386F"/>
    <w:rsid w:val="00FC4820"/>
    <w:rsid w:val="00FC540D"/>
    <w:rsid w:val="00FC7431"/>
    <w:rsid w:val="00FD26F1"/>
    <w:rsid w:val="00FD3DD8"/>
    <w:rsid w:val="00FD3EA5"/>
    <w:rsid w:val="00FD3FFE"/>
    <w:rsid w:val="00FD5BD7"/>
    <w:rsid w:val="00FE27DE"/>
    <w:rsid w:val="00FE3EFB"/>
    <w:rsid w:val="00FE4047"/>
    <w:rsid w:val="00FE5779"/>
    <w:rsid w:val="00FE6990"/>
    <w:rsid w:val="00FE6D9C"/>
    <w:rsid w:val="00FF069E"/>
    <w:rsid w:val="00FF25D7"/>
    <w:rsid w:val="00FF69D7"/>
    <w:rsid w:val="00FF6C54"/>
    <w:rsid w:val="00FF7D08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685"/>
    <w:pPr>
      <w:spacing w:after="200"/>
    </w:pPr>
    <w:rPr>
      <w:rFonts w:eastAsiaTheme="minorEastAsia"/>
      <w:noProof/>
      <w:lang w:val="da-DK" w:eastAsia="en-CA"/>
    </w:rPr>
  </w:style>
  <w:style w:type="paragraph" w:styleId="Rubrik1">
    <w:name w:val="heading 1"/>
    <w:basedOn w:val="Normal"/>
    <w:next w:val="Normal"/>
    <w:link w:val="Rubrik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stycke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7D6BBC7C"/>
    <w:rPr>
      <w:sz w:val="20"/>
      <w:szCs w:val="20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7D6BBC7C"/>
    <w:rPr>
      <w:lang w:val="en-US" w:eastAsia="en-US"/>
    </w:rPr>
  </w:style>
  <w:style w:type="character" w:styleId="Bokenstitel">
    <w:name w:val="Book Title"/>
    <w:basedOn w:val="Standardstycketeckensnitt"/>
    <w:uiPriority w:val="33"/>
    <w:qFormat/>
    <w:rsid w:val="003351ED"/>
    <w:rPr>
      <w:b/>
      <w:bCs/>
      <w:i/>
      <w:iCs/>
      <w:spacing w:val="5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8384D"/>
    <w:rPr>
      <w:sz w:val="16"/>
      <w:szCs w:val="16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7D6BBC7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Sidhuvud">
    <w:name w:val="header"/>
    <w:basedOn w:val="Normal"/>
    <w:link w:val="Sidhuvud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Sidfot">
    <w:name w:val="footer"/>
    <w:basedOn w:val="Normal"/>
    <w:link w:val="Sidfot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Rubrik">
    <w:name w:val="Title"/>
    <w:basedOn w:val="Normal"/>
    <w:next w:val="Normal"/>
    <w:link w:val="Rubrik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7D6BBC7C"/>
    <w:rPr>
      <w:color w:val="5A5A5A"/>
    </w:rPr>
  </w:style>
  <w:style w:type="paragraph" w:styleId="Citat">
    <w:name w:val="Quote"/>
    <w:basedOn w:val="Normal"/>
    <w:next w:val="Normal"/>
    <w:link w:val="Citat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Rubrik3Char">
    <w:name w:val="Rubrik 3 Char"/>
    <w:basedOn w:val="Standardstycketeckensnitt"/>
    <w:link w:val="Rubrik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Rubrik4Char">
    <w:name w:val="Rubrik 4 Char"/>
    <w:basedOn w:val="Standardstycketeckensnitt"/>
    <w:link w:val="Rubrik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Rubrik5Char">
    <w:name w:val="Rubrik 5 Char"/>
    <w:basedOn w:val="Standardstycketeckensnitt"/>
    <w:link w:val="Rubrik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Rubrik6Char">
    <w:name w:val="Rubrik 6 Char"/>
    <w:basedOn w:val="Standardstycketeckensnitt"/>
    <w:link w:val="Rubrik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Rubrik7Char">
    <w:name w:val="Rubrik 7 Char"/>
    <w:basedOn w:val="Standardstycketeckensnitt"/>
    <w:link w:val="Rubrik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Rubrik8Char">
    <w:name w:val="Rubrik 8 Char"/>
    <w:basedOn w:val="Standardstycketeckensnitt"/>
    <w:link w:val="Rubrik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Rubrik9Char">
    <w:name w:val="Rubrik 9 Char"/>
    <w:basedOn w:val="Standardstycketeckensnitt"/>
    <w:link w:val="Rubrik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RubrikChar">
    <w:name w:val="Rubrik Char"/>
    <w:basedOn w:val="Standardstycketeckensnitt"/>
    <w:link w:val="Rubrik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CitatChar">
    <w:name w:val="Citat Char"/>
    <w:basedOn w:val="Standardstycketeckensnitt"/>
    <w:link w:val="Citat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7D6BBC7C"/>
    <w:rPr>
      <w:i/>
      <w:iCs/>
      <w:noProof/>
      <w:color w:val="5B9BD5" w:themeColor="accent1"/>
      <w:lang w:val="da-DK"/>
    </w:rPr>
  </w:style>
  <w:style w:type="paragraph" w:styleId="Innehll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Innehll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Innehll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Innehll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Innehll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Innehll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Innehll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Innehll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Innehll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Slutkommentar">
    <w:name w:val="endnote text"/>
    <w:basedOn w:val="Normal"/>
    <w:link w:val="Slutkommentar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SlutkommentarChar">
    <w:name w:val="Slutkommentar Char"/>
    <w:basedOn w:val="Standardstycketeckensnitt"/>
    <w:link w:val="Slutkommentar"/>
    <w:uiPriority w:val="99"/>
    <w:semiHidden/>
    <w:rsid w:val="7D6BBC7C"/>
    <w:rPr>
      <w:noProof/>
      <w:sz w:val="20"/>
      <w:szCs w:val="20"/>
      <w:lang w:val="da-DK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7D6BBC7C"/>
    <w:rPr>
      <w:noProof/>
      <w:sz w:val="20"/>
      <w:szCs w:val="20"/>
      <w:lang w:val="da-DK"/>
    </w:rPr>
  </w:style>
  <w:style w:type="character" w:styleId="Hyperlnk">
    <w:name w:val="Hyperlink"/>
    <w:basedOn w:val="Standardstycketeckensnitt"/>
    <w:uiPriority w:val="99"/>
    <w:semiHidden/>
    <w:unhideWhenUsed/>
    <w:rsid w:val="00C55A81"/>
    <w:rPr>
      <w:color w:val="0000FF"/>
      <w:u w:val="single"/>
    </w:rPr>
  </w:style>
  <w:style w:type="table" w:styleId="Tabellrutnt">
    <w:name w:val="Table Grid"/>
    <w:basedOn w:val="Normal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2006/documentManagement/types"/>
    <ds:schemaRef ds:uri="http://schemas.microsoft.com/office/infopath/2007/PartnerControls"/>
    <ds:schemaRef ds:uri="a5de893b-c722-4ec2-8e11-ead4310e3e99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afcca85-626d-40cf-8493-15e01d150ad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E3A513-2861-4C36-B277-72C0C16F4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2064</Words>
  <Characters>10945</Characters>
  <Application>Microsoft Office Word</Application>
  <DocSecurity>0</DocSecurity>
  <Lines>91</Lines>
  <Paragraphs>25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Östergren, Klas</cp:lastModifiedBy>
  <cp:revision>5</cp:revision>
  <dcterms:created xsi:type="dcterms:W3CDTF">2023-04-01T12:11:00Z</dcterms:created>
  <dcterms:modified xsi:type="dcterms:W3CDTF">2023-04-03T07:11:00Z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