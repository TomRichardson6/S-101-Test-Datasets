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01BBE47C" w:rsidR="003351ED" w:rsidRPr="00633C8C" w:rsidRDefault="00C236F7" w:rsidP="00633C8C">
      <w:pPr>
        <w:pStyle w:val="Heading1"/>
      </w:pPr>
      <w:r w:rsidRPr="00633C8C">
        <w:t>Test Dataset: </w:t>
      </w:r>
      <w:r w:rsidR="00AD25D9" w:rsidRPr="00DE630C">
        <w:t>101</w:t>
      </w:r>
      <w:r w:rsidR="00767B16" w:rsidRPr="00DE630C">
        <w:t>A</w:t>
      </w:r>
      <w:r w:rsidR="00FD1D64">
        <w:t>A00DS</w:t>
      </w:r>
      <w:r w:rsidR="00DE630C">
        <w:t>0008</w:t>
      </w:r>
      <w:r w:rsidR="007E4D2B" w:rsidRPr="00633C8C">
        <w:t xml:space="preserve"> – Dataset 0</w:t>
      </w:r>
      <w:r w:rsidR="00A32346">
        <w:t>8</w:t>
      </w:r>
      <w:r w:rsidR="006F31A7" w:rsidRPr="00633C8C">
        <w:t xml:space="preserve"> (20220</w:t>
      </w:r>
      <w:r w:rsidR="000F4CCF">
        <w:t>228</w:t>
      </w:r>
      <w:r w:rsidR="006F31A7" w:rsidRPr="00633C8C">
        <w:t>)</w:t>
      </w:r>
      <w:r w:rsidR="00FD1D64">
        <w:t xml:space="preserve"> 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803D471" w:rsidR="000F5781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45316C6A" w:rsidR="000F5781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Checkpoint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18782B9B" w:rsidR="000F5781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3963898F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A523ECB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419058A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Hulks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552D8597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1821B2B6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EF6293F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Piles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E6AD91B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66F092EB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4990C82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Dyke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7417C62F" w:rsidR="000B2572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742F6B2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19800444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161DECE0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Shoreline Construction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C48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26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2199B619" w:rsidR="000B2572" w:rsidRPr="009739FA" w:rsidRDefault="003C4864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5-6</w:t>
            </w:r>
          </w:p>
        </w:tc>
      </w:tr>
      <w:tr w:rsidR="00A32346" w:rsidRPr="00914AC3" w14:paraId="597ECA6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D8B3" w14:textId="38CAB295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DA2" w14:textId="5E81C106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Causeway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C7B31" w14:textId="58B357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6CF26DF4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08E5" w14:textId="19DD4A6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0FB2" w14:textId="32D6EF4D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Canal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5015E" w14:textId="733C1D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15DBE00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5010" w14:textId="427F2B8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71D2" w14:textId="7AA73A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Distance Mark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55072" w14:textId="6450228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5CC0C97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706F" w14:textId="762303C6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5825" w14:textId="3CE6E6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Gate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10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86D2B" w14:textId="7148916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4E01F16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BEC3" w14:textId="7FD2B5B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27D1" w14:textId="4AB7403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Dam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442C2" w14:textId="07FEA410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A32346" w:rsidRPr="00914AC3" w14:paraId="7D1B034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E011" w14:textId="5F69311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D599" w14:textId="0956318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Crane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73E39" w14:textId="525A9E6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3FEDEA4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5FA8" w14:textId="545F5F5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35B0B" w14:textId="6BA6398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Berth (</w:t>
            </w:r>
            <w:ins w:id="0" w:author="Thomas Richardson" w:date="2023-02-28T09:01:00Z">
              <w:r w:rsidR="000F4CCF"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t>9</w:t>
              </w:r>
            </w:ins>
            <w:del w:id="1" w:author="Thomas Richardson" w:date="2023-02-28T09:01:00Z">
              <w:r w:rsidR="003E1BE5" w:rsidDel="000F4CCF"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delText>3</w:delText>
              </w:r>
            </w:del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7283" w14:textId="752DA53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686F733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0732" w14:textId="6D4D585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D451" w14:textId="673323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Mooring/warping facility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50862" w14:textId="29ACE21D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2" w:author="Thomas Richardson" w:date="2023-02-28T09:01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11</w:delText>
              </w:r>
            </w:del>
            <w:ins w:id="3" w:author="Thomas Richardson" w:date="2023-02-28T09:01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15</w:t>
              </w:r>
            </w:ins>
          </w:p>
        </w:tc>
      </w:tr>
      <w:tr w:rsidR="00A32346" w:rsidRPr="00914AC3" w14:paraId="09F5DB50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52DF" w14:textId="607BB1AC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F96C" w14:textId="2FEE41C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Dry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77DB" w14:textId="40BDBC75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4" w:author="Thomas Richardson" w:date="2023-02-28T09:02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11</w:delText>
              </w:r>
            </w:del>
            <w:ins w:id="5" w:author="Thomas Richardson" w:date="2023-02-28T09:02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15</w:t>
              </w:r>
            </w:ins>
          </w:p>
        </w:tc>
      </w:tr>
      <w:tr w:rsidR="00A32346" w:rsidRPr="00914AC3" w14:paraId="4D3FFE9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D4F4" w14:textId="761C797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5036" w14:textId="625F59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Floating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7EA9A" w14:textId="174CA58A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6" w:author="Thomas Richardson" w:date="2023-02-28T09:02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12</w:delText>
              </w:r>
            </w:del>
            <w:ins w:id="7" w:author="Thomas Richardson" w:date="2023-02-28T09:02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16</w:t>
              </w:r>
            </w:ins>
          </w:p>
        </w:tc>
      </w:tr>
      <w:tr w:rsidR="00A32346" w:rsidRPr="00914AC3" w14:paraId="24A1E2B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46D7" w14:textId="3F9541B1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4B45" w14:textId="7F01D88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Pontoon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E7381" w14:textId="367C5FA8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8" w:author="Thomas Richardson" w:date="2023-02-28T09:02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12</w:delText>
              </w:r>
            </w:del>
            <w:ins w:id="9" w:author="Thomas Richardson" w:date="2023-02-28T09:02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16</w:t>
              </w:r>
            </w:ins>
          </w:p>
        </w:tc>
      </w:tr>
      <w:tr w:rsidR="00A32346" w:rsidRPr="00914AC3" w14:paraId="0ECD9EA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83DB" w14:textId="36A486F2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4D90" w14:textId="26FFE3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Dock Area (</w:t>
            </w:r>
            <w:r w:rsidR="0014061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6176" w14:textId="3A384AD9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10" w:author="Thomas Richardson" w:date="2023-02-28T09:01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13</w:delText>
              </w:r>
            </w:del>
            <w:ins w:id="11" w:author="Thomas Richardson" w:date="2023-02-28T09:01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18</w:t>
              </w:r>
            </w:ins>
          </w:p>
        </w:tc>
      </w:tr>
      <w:tr w:rsidR="00A32346" w:rsidRPr="00914AC3" w14:paraId="312B54E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BEF5C" w14:textId="1701C1A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7B48" w14:textId="57680A1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Gridiron (</w:t>
            </w:r>
            <w:r w:rsidR="00AA71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8517F" w14:textId="763FC17E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12" w:author="Thomas Richardson" w:date="2023-02-28T09:01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13</w:delText>
              </w:r>
            </w:del>
            <w:ins w:id="13" w:author="Thomas Richardson" w:date="2023-02-28T09:01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18</w:t>
              </w:r>
            </w:ins>
          </w:p>
        </w:tc>
      </w:tr>
      <w:tr w:rsidR="00A32346" w:rsidRPr="00914AC3" w14:paraId="2A0E90E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93CE" w14:textId="25FF9EEF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3C5F" w14:textId="4CB5C5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Locks(</w:t>
            </w:r>
            <w:r w:rsidR="00A344A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7EFFC" w14:textId="6E99FE8D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del w:id="14" w:author="Thomas Richardson" w:date="2023-02-28T09:01:00Z">
              <w:r w:rsidDel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delText>14</w:delText>
              </w:r>
            </w:del>
            <w:ins w:id="15" w:author="Thomas Richardson" w:date="2023-02-28T09:01:00Z">
              <w:r w:rsidR="000F4CCF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20</w:t>
              </w:r>
            </w:ins>
          </w:p>
        </w:tc>
      </w:tr>
    </w:tbl>
    <w:p w14:paraId="57D37AD8" w14:textId="5E1EF3F3" w:rsidR="00081CE7" w:rsidRDefault="006117F0" w:rsidP="007B5581">
      <w:pPr>
        <w:spacing w:after="160" w:line="259" w:lineRule="auto"/>
      </w:pPr>
      <w:r>
        <w:t>(</w:t>
      </w:r>
      <w:r w:rsidR="003C4864">
        <w:t>1</w:t>
      </w:r>
      <w:ins w:id="16" w:author="Thomas Richardson" w:date="2023-02-28T09:02:00Z">
        <w:r w:rsidR="000F4CCF">
          <w:t>10</w:t>
        </w:r>
      </w:ins>
      <w:del w:id="17" w:author="Thomas Richardson" w:date="2023-02-28T09:02:00Z">
        <w:r w:rsidR="003C4864" w:rsidDel="000F4CCF">
          <w:delText>01</w:delText>
        </w:r>
      </w:del>
      <w:r w:rsidR="00561BA5">
        <w:t xml:space="preserve"> </w:t>
      </w:r>
      <w:r>
        <w:t>feature</w:t>
      </w:r>
      <w:r w:rsidR="00A75011">
        <w:t xml:space="preserve"> instances)</w:t>
      </w:r>
    </w:p>
    <w:p w14:paraId="25C25A39" w14:textId="2C0C0790" w:rsidR="000F413D" w:rsidRDefault="000F413D">
      <w:pPr>
        <w:spacing w:after="160" w:line="259" w:lineRule="auto"/>
      </w:pPr>
      <w:r>
        <w:br w:type="page"/>
      </w:r>
    </w:p>
    <w:p w14:paraId="0E3A06D4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lastRenderedPageBreak/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324B8D9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12D441C3" w14:textId="1A0CA716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ins w:id="18" w:author="Thomas Richardson" w:date="2023-02-28T09:02:00Z"/>
          <w:rStyle w:val="eop"/>
          <w:rFonts w:ascii="Calibri" w:eastAsiaTheme="minorEastAsia" w:hAnsi="Calibri" w:cs="Calibri"/>
          <w:sz w:val="22"/>
          <w:szCs w:val="22"/>
        </w:rPr>
      </w:pP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272BB66" w14:textId="5737B5D6" w:rsidR="000F4CCF" w:rsidRDefault="000F4CCF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ins w:id="19" w:author="Thomas Richardson" w:date="2023-02-28T09:02:00Z">
        <w:r>
          <w:rPr>
            <w:rStyle w:val="eop"/>
            <w:rFonts w:ascii="Calibri" w:eastAsiaTheme="minorEastAsia" w:hAnsi="Calibri" w:cs="Calibri"/>
            <w:sz w:val="22"/>
            <w:szCs w:val="22"/>
          </w:rPr>
          <w:t>At version 202302</w:t>
        </w:r>
      </w:ins>
      <w:ins w:id="20" w:author="Thomas Richardson" w:date="2023-02-28T09:03:00Z">
        <w:r>
          <w:rPr>
            <w:rStyle w:val="eop"/>
            <w:rFonts w:ascii="Calibri" w:eastAsiaTheme="minorEastAsia" w:hAnsi="Calibri" w:cs="Calibri"/>
            <w:sz w:val="22"/>
            <w:szCs w:val="22"/>
          </w:rPr>
          <w:t xml:space="preserve">28 new edition must reflect Feature Catalogue 1.1.0. </w:t>
        </w:r>
      </w:ins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49C3A953" w:rsidR="00B56A3A" w:rsidRPr="00C37152" w:rsidRDefault="000F413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00633C8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26862BCE" w:rsidR="00B56A3A" w:rsidRPr="00C37152" w:rsidRDefault="000F413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Checkpoint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629BB07" w:rsidR="00B56A3A" w:rsidRPr="003753BF" w:rsidRDefault="006D18A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32°28'49.0"S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6E581045" w:rsidR="00D60FA3" w:rsidRDefault="0063581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</w:t>
            </w:r>
            <w:r w:rsidR="00FA65C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3751F8D" w14:textId="6F9217A1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52A17446" w14:textId="0DE7DD59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5973C106" w14:textId="096D67BD" w:rsidR="00635817" w:rsidRDefault="00635817" w:rsidP="0063581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 (Surface)</w:t>
            </w:r>
          </w:p>
          <w:p w14:paraId="48C0F405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2D5E52C9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05A176E4" w:rsidR="00B56A3A" w:rsidRDefault="004156E1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E5AC2FA" wp14:editId="1AF6A280">
                  <wp:extent cx="5114925" cy="2219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6C000BCE" w:rsidR="00372E0F" w:rsidRPr="00C37152" w:rsidRDefault="000F413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06DEB53" w:rsidR="00372E0F" w:rsidRPr="00C37152" w:rsidRDefault="000F413D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B59BAF" w:rsidR="00372E0F" w:rsidRPr="003753BF" w:rsidRDefault="006D18AA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32°28'49.0"S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1B68CAE0" w:rsidR="002E082B" w:rsidRDefault="0063581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</w:t>
            </w:r>
            <w:r w:rsidR="00F6348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7719A7A" w14:textId="77777777" w:rsidR="00F63487" w:rsidRDefault="00635817" w:rsidP="000F413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11879B27" w14:textId="77777777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(point)</w:t>
            </w:r>
          </w:p>
          <w:p w14:paraId="73B5ED20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C77487B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  <w:p w14:paraId="67246E6C" w14:textId="57B913DA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AD19F8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3ACA3F26" w14:textId="333B3231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E5589D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2F96C0E" w14:textId="288567A3" w:rsidR="00635817" w:rsidRPr="00F6348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48E8086A" w:rsidR="00372E0F" w:rsidRDefault="004156E1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897B2BD" wp14:editId="3EB0A32C">
                  <wp:extent cx="5221605" cy="10852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2BD49" w14:textId="3A5D4E18" w:rsidR="00372E0F" w:rsidRDefault="0048167B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89C9C2" wp14:editId="490DE58D">
                  <wp:extent cx="5221605" cy="11023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5924E9CE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782A69A9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3831DE4" w:rsidR="004F5445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0065EB1" w:rsidR="004F5445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Piles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4AE714BA" w:rsidR="004F5445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32°29'32.9"S 62°44'24.1"E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358200C4" w:rsidR="00C0396B" w:rsidRDefault="00C569A0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86E2CDD" w14:textId="3A2CA709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569A0">
              <w:rPr>
                <w:rFonts w:eastAsia="Times New Roman" w:cstheme="minorHAnsi"/>
                <w:sz w:val="20"/>
                <w:szCs w:val="20"/>
              </w:rPr>
              <w:t>Stake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CB3132" w14:textId="2BE32E43" w:rsidR="00C569A0" w:rsidRDefault="00C569A0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1 (Stake)</w:t>
            </w:r>
          </w:p>
          <w:p w14:paraId="33FC14B9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68B3BA59" w14:textId="4B7FD231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“Post”</w:t>
            </w:r>
          </w:p>
          <w:p w14:paraId="5200CA90" w14:textId="754AB853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3 (Post)</w:t>
            </w:r>
          </w:p>
          <w:p w14:paraId="0367D52D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4169D12D" w14:textId="22C6BED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“Piling”</w:t>
            </w:r>
          </w:p>
          <w:p w14:paraId="138A7D2C" w14:textId="1B86D172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42F0C1F3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294D4D43" w14:textId="0764FB3F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“Pipe”</w:t>
            </w:r>
          </w:p>
          <w:p w14:paraId="457284C0" w14:textId="18E036AB" w:rsidR="00C569A0" w:rsidRP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7 (pipe)</w:t>
            </w:r>
          </w:p>
          <w:p w14:paraId="37D58306" w14:textId="5CE6D200" w:rsidR="008956B5" w:rsidRDefault="00585E46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8956B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02164AF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5E46">
              <w:rPr>
                <w:rFonts w:eastAsia="Times New Roman" w:cstheme="minorHAnsi"/>
                <w:sz w:val="20"/>
                <w:szCs w:val="20"/>
              </w:rPr>
              <w:t>Sheet Piling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205056" w14:textId="1DEC7AF7" w:rsidR="00585E46" w:rsidRDefault="00585E46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79CF5F1F" w14:textId="0495ADC1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(surface)</w:t>
            </w:r>
          </w:p>
          <w:p w14:paraId="23811579" w14:textId="7777777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“Sheet Piling”</w:t>
            </w:r>
          </w:p>
          <w:p w14:paraId="2A217FBA" w14:textId="56E87209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6 (area of piles)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521FF486" w:rsidR="004F5445" w:rsidRPr="006023A3" w:rsidRDefault="0061714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noProof/>
                <w:sz w:val="20"/>
                <w:szCs w:val="20"/>
                <w:lang w:val="en-GB"/>
              </w:rPr>
              <w:drawing>
                <wp:inline distT="0" distB="0" distL="0" distR="0" wp14:anchorId="49D75FAA" wp14:editId="5537405A">
                  <wp:extent cx="5218430" cy="177419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430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F3C7DFC" w:rsidR="002E6058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3516321" w:rsidR="002E6058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Dyke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4DB3598" w:rsidR="002E6058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32°29'32.9"S 62°41'20.9"E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40FC2923" w:rsidR="0039089B" w:rsidRDefault="00585E46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97568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F46BA3F" w14:textId="77777777" w:rsidR="0039089B" w:rsidRDefault="00585E46" w:rsidP="000053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57641033" w14:textId="298BA88F" w:rsidR="00585E46" w:rsidRDefault="00585E46" w:rsidP="00585E4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 (Surface)</w:t>
            </w:r>
          </w:p>
          <w:p w14:paraId="6B37EA50" w14:textId="77777777" w:rsidR="00585E46" w:rsidRDefault="00585E46" w:rsidP="00585E4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03ED4052" w14:textId="6CF4178A" w:rsidR="00585E46" w:rsidRPr="0000538F" w:rsidRDefault="00585E46" w:rsidP="00585E4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6B356CA1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42AC415F" w:rsidR="002E6058" w:rsidRDefault="005E2D2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554AC75" wp14:editId="316A1772">
                  <wp:extent cx="2918425" cy="1226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6" cy="123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297F182A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0BCED2C3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2D31B46" w:rsidR="00F7647E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155B340" w:rsidR="00F7647E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Shoreline constru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tion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150584C7" w:rsidR="00F7647E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32°31'44.7"S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E5BC552" w:rsidR="00F7647E" w:rsidRDefault="00A1092F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174E41F" w14:textId="7947416D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1092F">
              <w:rPr>
                <w:rFonts w:eastAsia="Times New Roman" w:cstheme="minorHAnsi"/>
                <w:sz w:val="20"/>
                <w:szCs w:val="20"/>
              </w:rPr>
              <w:t>floating breakwater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DA5FA71" w14:textId="26186AB2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1B4A04B5" w14:textId="651DE03E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7 (floating)</w:t>
            </w:r>
          </w:p>
          <w:p w14:paraId="4A560404" w14:textId="075D56C3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60E4EB43" w14:textId="5A48FFF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16B0E2C0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713BC6EC" w14:textId="7271228C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1D4B3828" w14:textId="1AF7943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5DC257FD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5395EA0C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940AA99" w14:textId="45523F1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00DD7A11" w14:textId="1C972C2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4BA0806B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676B6315" w14:textId="4386ED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1DC51C9C" w14:textId="3694A4C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3C2CABA1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8C1022D" w14:textId="6143F2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F7D4526" w14:textId="60F50FB0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43D2A39D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2DB8B97" w14:textId="07D7697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B86D342" w14:textId="0A280B4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3D454EA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6E633EE" w14:textId="3C79B583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68630933" w14:textId="279ECD02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1E928E1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7760C457" w14:textId="530655A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56593737" w14:textId="72BADF5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0C6E99E0" w14:textId="542D558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6A37BF36" w14:textId="28DD460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Water level effect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1 (partly submerged at high water)</w:t>
            </w:r>
          </w:p>
          <w:p w14:paraId="37A80B5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44C760E5" w14:textId="6D345585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2FDD00B1" w14:textId="7B5339A9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2268D3EA" w14:textId="21A2A9B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3A64DE4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4AAFB064" w14:textId="42DBD5C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510ED66D" w14:textId="37034F9F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7D7CE62F" w14:textId="06854E3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B97A0EB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43053D59" w14:textId="005E079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3B0F6157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581610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1862280" w14:textId="75FC499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71E67F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32B882D7" w14:textId="7C3BCC7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6B804F8A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0BC8164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60C09EC" w14:textId="58C6BBF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66E571EE" w14:textId="78A34F84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5 ( promenade pier)</w:t>
            </w:r>
          </w:p>
          <w:p w14:paraId="0F4E52A9" w14:textId="2F6827E9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Shoreline construction (surface)</w:t>
            </w:r>
          </w:p>
          <w:p w14:paraId="4AC5E6AD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2C2E826D" w14:textId="2B93465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5 ( promenade pier)</w:t>
            </w:r>
          </w:p>
          <w:p w14:paraId="5709801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28311A0" w14:textId="47EF488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1947EDDC" w14:textId="1D1D0ED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777CD6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B392FB1" w14:textId="7200C766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2BE754DF" w14:textId="21F10820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01A4CA89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9FA8A37" w14:textId="3B981EDC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0B952C69" w14:textId="1DE94F4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4D5819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DDA2E7A" w14:textId="59899CF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7635D6A8" w14:textId="0D965156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AC6BC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535CDE0" w14:textId="7997379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6C27CEEF" w14:textId="4214696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E3A88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68EDE43" w14:textId="745B9CB1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21F16ED5" w14:textId="3EE17419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635A796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36B06E7" w14:textId="1CB04E00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BF4847E" w14:textId="6FBBA4B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8B8E9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AE944BE" w14:textId="2E10A3B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1FEEE5D" w14:textId="3F06359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A7C1674" w14:textId="77777777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5576103E" w14:textId="4E48CCDF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“landing steps”</w:t>
            </w:r>
          </w:p>
          <w:p w14:paraId="2D5A0BE4" w14:textId="4C98A809" w:rsidR="003C4864" w:rsidRPr="00C35365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11 (landing steps)</w:t>
            </w:r>
          </w:p>
          <w:p w14:paraId="46309A04" w14:textId="6281630D" w:rsidR="00A1092F" w:rsidRDefault="003C4864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18C1D685" w14:textId="564829A3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“Training wall”</w:t>
            </w:r>
          </w:p>
          <w:p w14:paraId="2972381E" w14:textId="08D38F06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37229E90" w14:textId="427E3BF9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training wall”</w:t>
            </w:r>
          </w:p>
          <w:p w14:paraId="5BA084C9" w14:textId="77777777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45F45E1D" w:rsidR="00F7647E" w:rsidRDefault="004156E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ACB4B69" wp14:editId="7418E2EB">
                  <wp:extent cx="5221605" cy="14909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3434B768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56CD69D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413D" w:rsidRPr="00321EBD" w14:paraId="760D759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C689F8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7C629" w14:textId="26D60E4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9EF48" w14:textId="77777777" w:rsidR="000F413D" w:rsidRPr="00321EBD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413D" w:rsidRPr="00C37152" w14:paraId="72EDB2AC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48C3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48623F" w14:textId="7FE947A3" w:rsidR="000F413D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Causeway</w:t>
            </w:r>
          </w:p>
        </w:tc>
      </w:tr>
      <w:tr w:rsidR="000F413D" w:rsidRPr="00AB66B9" w14:paraId="11B67B8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C5BA2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261A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413D" w:rsidRPr="002C0827" w14:paraId="7B80349E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B9D8" w14:textId="255F801A" w:rsidR="000F413D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32°32'28.7"S 62°45'25.2"E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81A" w14:textId="77777777" w:rsidR="000F413D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A3C5F9" w14:textId="4B2FFF03" w:rsidR="000F413D" w:rsidRDefault="007055B5" w:rsidP="000F413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</w:t>
            </w:r>
            <w:r w:rsidR="000F413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413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BEEA3D9" w14:textId="03E2A9D0" w:rsidR="000F413D" w:rsidRDefault="000F413D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Causeway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9993F65" w14:textId="4C6F2678" w:rsidR="007055B5" w:rsidRDefault="007055B5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5F23A3F5" w14:textId="58601078" w:rsidR="007055B5" w:rsidRDefault="007055B5" w:rsidP="007055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(curve)</w:t>
            </w:r>
          </w:p>
          <w:p w14:paraId="7864B23E" w14:textId="01C4D199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76A98942" w14:textId="5936271B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4BB5DC5" w14:textId="5206BDF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7308FE98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“Causeway”</w:t>
            </w:r>
          </w:p>
          <w:p w14:paraId="3B1BF79E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3AF73F8A" w14:textId="141653A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3A4D747D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5D106CC2" w14:textId="1E806F37" w:rsidR="000F413D" w:rsidRP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5A293FC4" w14:textId="77777777" w:rsidR="000F413D" w:rsidRPr="002C0827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413D" w:rsidRPr="006023A3" w14:paraId="6D5E251E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7941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470F4" w14:textId="3E04DB92" w:rsidR="000F413D" w:rsidRPr="006023A3" w:rsidRDefault="004C7511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B6843E2" wp14:editId="4A0118C2">
                  <wp:extent cx="5221605" cy="1092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ECFCC" w14:textId="6428690D" w:rsidR="000F413D" w:rsidRDefault="000F413D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489AC24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661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D0F11" w14:textId="15F4BF4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A809B7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2DC3D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1D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5A65E" w14:textId="2A2CBDF9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Canal</w:t>
            </w:r>
          </w:p>
        </w:tc>
      </w:tr>
      <w:tr w:rsidR="000F6CD7" w:rsidRPr="00AB66B9" w14:paraId="5D8F06E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864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A0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36C598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C573" w14:textId="57392833" w:rsidR="000F6CD7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32°33'12.6"S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E72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5E3F3" w14:textId="6EDF681C" w:rsidR="000F6CD7" w:rsidRDefault="007055B5" w:rsidP="000F6C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0D68E28" w14:textId="0928F34D" w:rsidR="000F6CD7" w:rsidRDefault="000F6CD7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Transport Canal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68C099" w14:textId="4832514C" w:rsidR="007055B5" w:rsidRDefault="007055B5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0DCF1D61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5DA6D4FF" w14:textId="1C01B928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44634C5" w14:textId="68B9F2E6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74634640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1F8AF98A" w14:textId="042BB66A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3193F960" w14:textId="62B7B769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424088D0" w14:textId="75422AE4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0CD63E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“Transport Canal”</w:t>
            </w:r>
          </w:p>
          <w:p w14:paraId="227DCA84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4ECEF5A1" w14:textId="3651AB4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74B20CD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DA438E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5028B03E" w14:textId="45399130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3FE13C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0549067F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22EC6F08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8AB2B99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EC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5180" w14:textId="6A6ED178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F8E7F00" w14:textId="3CE92A84" w:rsidR="000F6CD7" w:rsidRPr="006023A3" w:rsidRDefault="00D47F28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47F28">
              <w:rPr>
                <w:rFonts w:ascii="Calibri" w:eastAsia="Times New Roman" w:hAnsi="Calibri" w:cs="Calibri"/>
                <w:noProof/>
                <w:sz w:val="20"/>
                <w:szCs w:val="20"/>
              </w:rPr>
              <w:drawing>
                <wp:inline distT="0" distB="0" distL="0" distR="0" wp14:anchorId="5810E451" wp14:editId="1B13D384">
                  <wp:extent cx="5221605" cy="2190115"/>
                  <wp:effectExtent l="0" t="0" r="0" b="635"/>
                  <wp:docPr id="20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AD563F-153D-40EB-91AD-4EE3DA93B1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41AD563F-153D-40EB-91AD-4EE3DA93B1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30B8F" w14:textId="695A0C0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E4D6D6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10A4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435F85" w14:textId="5AAC8ED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4271D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68E19DF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21E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FF41D9" w14:textId="1429608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Distance mark</w:t>
            </w:r>
          </w:p>
        </w:tc>
      </w:tr>
      <w:tr w:rsidR="000F6CD7" w:rsidRPr="00AB66B9" w14:paraId="40049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333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949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2707EC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A43C" w14:textId="11025E65" w:rsidR="000F6CD7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32°33'12.6"S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4546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F601A" w14:textId="0102327A" w:rsidR="000F6CD7" w:rsidRDefault="00172731" w:rsidP="000F6C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6169ED7" w14:textId="4D9A070C" w:rsidR="000F6CD7" w:rsidRDefault="000F6CD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BD2313">
              <w:rPr>
                <w:rFonts w:eastAsia="Times New Roman" w:cstheme="minorHAnsi"/>
                <w:sz w:val="20"/>
                <w:szCs w:val="20"/>
              </w:rPr>
              <w:t xml:space="preserve">Visible </w:t>
            </w:r>
            <w:r w:rsidR="00172731">
              <w:rPr>
                <w:rFonts w:eastAsia="Times New Roman" w:cstheme="minorHAnsi"/>
                <w:sz w:val="20"/>
                <w:szCs w:val="20"/>
              </w:rPr>
              <w:t>Distance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16308BF" w14:textId="2879FB74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“True”</w:t>
            </w:r>
          </w:p>
          <w:p w14:paraId="6AB063EF" w14:textId="3C949B8E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20633D" w14:textId="290D25E3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7</w:t>
            </w:r>
          </w:p>
          <w:p w14:paraId="47495D08" w14:textId="77777777" w:rsidR="00BD2313" w:rsidRDefault="00BD2313" w:rsidP="00BD23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6482DF7C" w14:textId="7F785032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Unmarkede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Distance Mark”</w:t>
            </w:r>
          </w:p>
          <w:p w14:paraId="0BC48140" w14:textId="73C3E4D8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C9F28A1" w14:textId="77777777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D845F8" w14:textId="2EDBC639" w:rsidR="000F6CD7" w:rsidRP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5</w:t>
            </w:r>
          </w:p>
          <w:p w14:paraId="000106DA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E4A85F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AC1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840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1F82D99" w14:textId="69A7979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8FA1D8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8D876C" w14:textId="126996BB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D13920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C3202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B54A10" w14:textId="498B19B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E7361C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976A4C5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302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1E338" w14:textId="2621399D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Gate</w:t>
            </w:r>
          </w:p>
        </w:tc>
      </w:tr>
      <w:tr w:rsidR="000F6CD7" w:rsidRPr="00AB66B9" w14:paraId="5A7FE11C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1A12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EBB9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76EAEB2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E541" w14:textId="04581C49" w:rsidR="000F6CD7" w:rsidRPr="003753BF" w:rsidRDefault="00D91E55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1E55">
              <w:rPr>
                <w:rFonts w:ascii="Calibri" w:eastAsia="Times New Roman" w:hAnsi="Calibri" w:cs="Calibri"/>
                <w:sz w:val="20"/>
                <w:szCs w:val="20"/>
              </w:rPr>
              <w:t>32°33'56.5"S 62°42'22.0"E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6F901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64B8816" w14:textId="5E8CE296" w:rsidR="000F6CD7" w:rsidRDefault="00CF1F46" w:rsidP="000F6C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AB07CFA" w14:textId="78B9AAE1" w:rsidR="000F6CD7" w:rsidRDefault="000F6CD7" w:rsidP="000F6CD7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E1BE5">
              <w:rPr>
                <w:rFonts w:eastAsia="Times New Roman" w:cstheme="minorHAnsi"/>
                <w:sz w:val="20"/>
                <w:szCs w:val="20"/>
              </w:rPr>
              <w:t>Flood Barrage Gate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BCCED9D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1FC44FD7" w14:textId="29936A0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4937C099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7AE49115" w14:textId="19331B5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Gate”</w:t>
            </w:r>
          </w:p>
          <w:p w14:paraId="58ABBFD3" w14:textId="301D14D7" w:rsidR="00172731" w:rsidRDefault="00172731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Horizontal clearance value = 25</w:t>
            </w:r>
          </w:p>
          <w:p w14:paraId="14A07B05" w14:textId="77777777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B9C1EC5" w14:textId="0706568D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Display name = “Non-navigable Lock Gate”</w:t>
            </w:r>
          </w:p>
          <w:p w14:paraId="2D9EDB3A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424CF8A4" w14:textId="5B69BD3C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“Sluice”</w:t>
            </w:r>
          </w:p>
          <w:p w14:paraId="7133A621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57929C7" w14:textId="3DDE3DE9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 Gate”</w:t>
            </w:r>
          </w:p>
          <w:p w14:paraId="04942F08" w14:textId="454209F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43DCFF27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10354C52" w14:textId="7EF1F7BA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67BD8E66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3B9A93C" w14:textId="4C5FB8A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49E36A5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64A3153B" w14:textId="1B742851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FB73326" w14:textId="01193FCF" w:rsidR="000F6CD7" w:rsidRP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23218B7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55BF5746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829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CE166" w14:textId="74ACC6A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FCF08" w14:textId="3F4A7519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7662F7" w14:textId="5C015EB9" w:rsidR="000F6CD7" w:rsidRPr="006023A3" w:rsidRDefault="007A5BDF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7A5BDF">
              <w:rPr>
                <w:rFonts w:ascii="Calibri" w:eastAsia="Times New Roman" w:hAnsi="Calibri" w:cs="Calibri"/>
                <w:noProof/>
                <w:sz w:val="20"/>
                <w:szCs w:val="20"/>
              </w:rPr>
              <w:drawing>
                <wp:inline distT="0" distB="0" distL="0" distR="0" wp14:anchorId="3B9BC15D" wp14:editId="6155E4AD">
                  <wp:extent cx="5218628" cy="1255885"/>
                  <wp:effectExtent l="0" t="0" r="1270" b="1905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967C9F-6F3D-C292-A621-DD4706B805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E9967C9F-6F3D-C292-A621-DD4706B805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628" cy="12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83C6D" w14:textId="78666FB2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62A6EE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C4CA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360B18" w14:textId="6339D4F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5482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9D70C5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C01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F83A07" w14:textId="3B83C6D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Dam</w:t>
            </w:r>
          </w:p>
        </w:tc>
      </w:tr>
      <w:tr w:rsidR="000F6CD7" w:rsidRPr="00AB66B9" w14:paraId="25C4655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6F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D29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19B508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09D0F" w14:textId="3495F3E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32°34'40.5"S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3C3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80D5E3" w14:textId="68F5C265" w:rsidR="000F6CD7" w:rsidRDefault="00CF1F46" w:rsidP="000F6C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B9A1904" w14:textId="36225EC0" w:rsidR="000F6CD7" w:rsidRDefault="000F6CD7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F1F46">
              <w:rPr>
                <w:rFonts w:eastAsia="Times New Roman" w:cstheme="minorHAnsi"/>
                <w:sz w:val="20"/>
                <w:szCs w:val="20"/>
              </w:rPr>
              <w:t>Dam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860AD7D" w14:textId="0C4FF8B8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44B195BB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6BC9FDFF" w14:textId="1CB8F223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405C75DC" w14:textId="61122C4E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126D2225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7FC3A294" w14:textId="1954F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F41105D" w14:textId="6C2E0B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3D694E07" w14:textId="184CD3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F222263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1B8E0875" w14:textId="1E8FB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040B686B" w14:textId="62484CF1" w:rsidR="00CF1F46" w:rsidRDefault="00CF1F46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038585EE" w14:textId="5EA16B76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346FAA9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“Dam”</w:t>
            </w:r>
          </w:p>
          <w:p w14:paraId="3AF0465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2EC819A7" w14:textId="16BEF3D0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D8CFA87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3473E53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5D2E009E" w14:textId="7AD75401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8DA94B9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488698F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0046391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Water level effect = 3 (always under water/submerged)</w:t>
            </w:r>
          </w:p>
          <w:p w14:paraId="2108EC4B" w14:textId="4674A9A5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6E5DB0EB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41BE8718" w14:textId="1E07AE28" w:rsidR="000F6CD7" w:rsidRPr="00DD5A16" w:rsidRDefault="00DD5A16" w:rsidP="00EC75A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5A16"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455178F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225B1CB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79D3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4B06" w14:textId="23C37AD4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6D07EF" w14:textId="23D5782D" w:rsidR="000F6CD7" w:rsidRDefault="007A5BD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 w:rsidRPr="007A5BDF">
              <w:rPr>
                <w:noProof/>
                <w:lang w:eastAsia="en-GB"/>
              </w:rPr>
              <w:drawing>
                <wp:inline distT="0" distB="0" distL="0" distR="0" wp14:anchorId="4F702E50" wp14:editId="1DAD9658">
                  <wp:extent cx="5221605" cy="1261110"/>
                  <wp:effectExtent l="0" t="0" r="0" b="0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9974F9-3F42-EDF8-A505-46F9320366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DD9974F9-3F42-EDF8-A505-46F9320366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64519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D8074A" w14:textId="4D0F6291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24533FC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A22F14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E78D8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2D2161" w14:textId="3F438031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63598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3940553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54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A3445" w14:textId="4E0D2B80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Crane</w:t>
            </w:r>
          </w:p>
        </w:tc>
      </w:tr>
      <w:tr w:rsidR="000F6CD7" w:rsidRPr="00AB66B9" w14:paraId="059DB9F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CF4D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35C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247A02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BB5C" w14:textId="728A563D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32°35'24.4"S 62°44'24.1"E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5EB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3AA80F0" w14:textId="591C099E" w:rsidR="000F6CD7" w:rsidRDefault="005126C2" w:rsidP="000F6C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F21420B" w14:textId="160FF05B" w:rsidR="000F6CD7" w:rsidRDefault="000F6CD7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126C2">
              <w:rPr>
                <w:rFonts w:eastAsia="Times New Roman" w:cstheme="minorHAnsi"/>
                <w:sz w:val="20"/>
                <w:szCs w:val="20"/>
              </w:rPr>
              <w:t>Crane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BEE971D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6B281850" w14:textId="449010AB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“Container Crane”</w:t>
            </w:r>
          </w:p>
          <w:p w14:paraId="7C84996A" w14:textId="5CA17E64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crane = 2 (container crane/gantry)</w:t>
            </w:r>
          </w:p>
          <w:p w14:paraId="3A7AA5D5" w14:textId="7C797581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Lifting capacity = 50</w:t>
            </w:r>
          </w:p>
          <w:p w14:paraId="71F3D579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32517081" w14:textId="56CE6421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in water”</w:t>
            </w:r>
          </w:p>
          <w:p w14:paraId="5A9DC74E" w14:textId="20827BDD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the water = “True”</w:t>
            </w:r>
          </w:p>
          <w:p w14:paraId="6D12D117" w14:textId="62CD6620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(curve)</w:t>
            </w:r>
          </w:p>
          <w:p w14:paraId="48D6A207" w14:textId="7CD3C418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7D642408" w14:textId="62F92352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5C741F1" w14:textId="77777777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483977EB" w14:textId="6F8F33DD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9EF6515" w14:textId="1CB1F8A6" w:rsidR="000F6CD7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visually conspicuous”</w:t>
            </w:r>
          </w:p>
          <w:p w14:paraId="729CB24C" w14:textId="79055CDC" w:rsidR="005126C2" w:rsidRPr="005126C2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Visual prominence = 1 (visually conspicuous)</w:t>
            </w:r>
          </w:p>
          <w:p w14:paraId="40059C3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F1566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049E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D73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6830A" w14:textId="4813639E" w:rsidR="000F6CD7" w:rsidRDefault="007A5BD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 w:rsidRPr="007A5BDF">
              <w:rPr>
                <w:noProof/>
                <w:lang w:eastAsia="en-GB"/>
              </w:rPr>
              <w:drawing>
                <wp:inline distT="0" distB="0" distL="0" distR="0" wp14:anchorId="2AE19013" wp14:editId="2A60F40F">
                  <wp:extent cx="5221605" cy="1730375"/>
                  <wp:effectExtent l="0" t="0" r="0" b="3175"/>
                  <wp:docPr id="3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15236C-4F4A-3BB7-6CF5-14BABF24AB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915236C-4F4A-3BB7-6CF5-14BABF24AB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DEEDC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7D81C0" w14:textId="6A4A9BD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60C7DD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0E1E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778947" w14:textId="0296BB0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8DA3645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AE91312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381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D5674E" w14:textId="478B8F7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Berth</w:t>
            </w:r>
          </w:p>
        </w:tc>
      </w:tr>
      <w:tr w:rsidR="000F6CD7" w:rsidRPr="00AB66B9" w14:paraId="40500E41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D7D6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50A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06308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A98E" w14:textId="117E9092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32°35'24.4"S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938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20DEA2" w14:textId="631F8783" w:rsidR="000F6CD7" w:rsidRDefault="004C3EA4" w:rsidP="000F6C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409F453" w14:textId="344E95B5" w:rsidR="000F6CD7" w:rsidRDefault="000F6CD7" w:rsidP="000F6CD7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21" w:author="Thomas Richardson" w:date="2023-02-28T08:58:00Z"/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C3EA4">
              <w:rPr>
                <w:rFonts w:eastAsia="Times New Roman" w:cstheme="minorHAnsi"/>
                <w:sz w:val="20"/>
                <w:szCs w:val="20"/>
              </w:rPr>
              <w:t>A</w:t>
            </w:r>
            <w:ins w:id="22" w:author="Thomas Richardson" w:date="2023-02-28T08:59:00Z">
              <w:r w:rsidR="000F4CCF">
                <w:rPr>
                  <w:rFonts w:eastAsia="Times New Roman" w:cstheme="minorHAnsi"/>
                  <w:sz w:val="20"/>
                  <w:szCs w:val="20"/>
                </w:rPr>
                <w:t>123</w:t>
              </w:r>
            </w:ins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2F7C9FE" w14:textId="77777777" w:rsidR="000F4CCF" w:rsidRDefault="000F4CCF" w:rsidP="000F4CCF">
            <w:pPr>
              <w:pStyle w:val="ListParagraph"/>
              <w:spacing w:after="0" w:line="240" w:lineRule="auto"/>
              <w:ind w:left="1440"/>
              <w:rPr>
                <w:ins w:id="23" w:author="Thomas Richardson" w:date="2023-02-28T08:58:00Z"/>
                <w:rFonts w:eastAsia="Times New Roman" w:cstheme="minorHAnsi"/>
                <w:sz w:val="20"/>
                <w:szCs w:val="20"/>
              </w:rPr>
              <w:pPrChange w:id="24" w:author="Thomas Richardson" w:date="2023-02-28T08:58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282133C9" w14:textId="57913CDE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25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26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Berth (point)</w:t>
              </w:r>
            </w:ins>
          </w:p>
          <w:p w14:paraId="1CCC6A95" w14:textId="79832D77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27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28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Display name = “</w:t>
              </w:r>
              <w:r>
                <w:rPr>
                  <w:rFonts w:eastAsia="Times New Roman" w:cstheme="minorHAnsi"/>
                  <w:sz w:val="20"/>
                  <w:szCs w:val="20"/>
                </w:rPr>
                <w:t>B</w:t>
              </w:r>
            </w:ins>
            <w:ins w:id="29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4</w:t>
              </w:r>
            </w:ins>
            <w:ins w:id="30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69219152" w14:textId="77777777" w:rsidR="000F4CCF" w:rsidRPr="003847FC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31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32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Category of cargo = 7 (dangerous or hazardous)</w:t>
              </w:r>
            </w:ins>
          </w:p>
          <w:p w14:paraId="05C6C9A2" w14:textId="3EB52D58" w:rsidR="000F4CCF" w:rsidRDefault="000F4CCF" w:rsidP="000F4CCF">
            <w:pPr>
              <w:pStyle w:val="ListParagraph"/>
              <w:spacing w:after="0" w:line="240" w:lineRule="auto"/>
              <w:rPr>
                <w:ins w:id="33" w:author="Thomas Richardson" w:date="2023-02-28T08:59:00Z"/>
                <w:rFonts w:eastAsia="Times New Roman" w:cstheme="minorHAnsi"/>
                <w:sz w:val="20"/>
                <w:szCs w:val="20"/>
              </w:rPr>
            </w:pPr>
          </w:p>
          <w:p w14:paraId="3548CA7E" w14:textId="77777777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34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35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Berth (point)</w:t>
              </w:r>
            </w:ins>
          </w:p>
          <w:p w14:paraId="448D04E3" w14:textId="488E607B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36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37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Display name = “</w:t>
              </w:r>
              <w:r>
                <w:rPr>
                  <w:rFonts w:eastAsia="Times New Roman" w:cstheme="minorHAnsi"/>
                  <w:sz w:val="20"/>
                  <w:szCs w:val="20"/>
                </w:rPr>
                <w:t>C5</w:t>
              </w:r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71014C62" w14:textId="13DB81FC" w:rsidR="000F4CCF" w:rsidRPr="003847FC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38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39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 xml:space="preserve">Category of cargo = </w:t>
              </w:r>
              <w:r>
                <w:rPr>
                  <w:rFonts w:eastAsia="Times New Roman" w:cstheme="minorHAnsi"/>
                  <w:sz w:val="20"/>
                  <w:szCs w:val="20"/>
                </w:rPr>
                <w:t>5 (passenger)</w:t>
              </w:r>
            </w:ins>
          </w:p>
          <w:p w14:paraId="479971A5" w14:textId="77777777" w:rsidR="000F4CCF" w:rsidRPr="000F4CCF" w:rsidRDefault="000F4CCF" w:rsidP="000F4CCF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  <w:rPrChange w:id="40" w:author="Thomas Richardson" w:date="2023-02-28T08:58:00Z">
                  <w:rPr>
                    <w:rFonts w:eastAsia="Times New Roman"/>
                  </w:rPr>
                </w:rPrChange>
              </w:rPr>
              <w:pPrChange w:id="41" w:author="Thomas Richardson" w:date="2023-02-28T08:59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15166AB5" w14:textId="4370AFD8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(curve)</w:t>
            </w:r>
          </w:p>
          <w:p w14:paraId="1808687D" w14:textId="30445133" w:rsidR="004C3EA4" w:rsidRDefault="004C3EA4" w:rsidP="004C3EA4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42" w:author="Thomas Richardson" w:date="2023-02-28T09:01:00Z"/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del w:id="43" w:author="Thomas Richardson" w:date="2023-02-28T09:00:00Z">
              <w:r w:rsidDel="000F4CCF">
                <w:rPr>
                  <w:rFonts w:eastAsia="Times New Roman" w:cstheme="minorHAnsi"/>
                  <w:sz w:val="20"/>
                  <w:szCs w:val="20"/>
                </w:rPr>
                <w:delText>Berth</w:delText>
              </w:r>
            </w:del>
            <w:ins w:id="44" w:author="Thomas Richardson" w:date="2023-02-28T09:00:00Z">
              <w:r w:rsidR="000F4CCF">
                <w:rPr>
                  <w:rFonts w:eastAsia="Times New Roman" w:cstheme="minorHAnsi"/>
                  <w:sz w:val="20"/>
                  <w:szCs w:val="20"/>
                </w:rPr>
                <w:t>1</w:t>
              </w:r>
            </w:ins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7EBCBF9" w14:textId="77777777" w:rsidR="000F4CCF" w:rsidRDefault="000F4CCF" w:rsidP="000F4CCF">
            <w:pPr>
              <w:pStyle w:val="ListParagraph"/>
              <w:spacing w:after="0" w:line="240" w:lineRule="auto"/>
              <w:ind w:left="1440"/>
              <w:rPr>
                <w:ins w:id="45" w:author="Thomas Richardson" w:date="2023-02-28T08:58:00Z"/>
                <w:rFonts w:eastAsia="Times New Roman" w:cstheme="minorHAnsi"/>
                <w:sz w:val="20"/>
                <w:szCs w:val="20"/>
              </w:rPr>
              <w:pPrChange w:id="46" w:author="Thomas Richardson" w:date="2023-02-28T09:01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72C5B928" w14:textId="77777777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47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48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Berth (curve)</w:t>
              </w:r>
            </w:ins>
          </w:p>
          <w:p w14:paraId="265D1D8F" w14:textId="01E9C2BC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49" w:author="Thomas Richardson" w:date="2023-02-28T08:58:00Z"/>
                <w:rFonts w:eastAsia="Times New Roman" w:cstheme="minorHAnsi"/>
                <w:sz w:val="20"/>
                <w:szCs w:val="20"/>
              </w:rPr>
            </w:pPr>
            <w:ins w:id="50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Display name = “</w:t>
              </w:r>
            </w:ins>
            <w:ins w:id="51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2</w:t>
              </w:r>
            </w:ins>
            <w:ins w:id="52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64FD3389" w14:textId="658C5F97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53" w:author="Thomas Richardson" w:date="2023-02-28T09:00:00Z"/>
                <w:rFonts w:eastAsia="Times New Roman" w:cstheme="minorHAnsi"/>
                <w:sz w:val="20"/>
                <w:szCs w:val="20"/>
              </w:rPr>
            </w:pPr>
            <w:ins w:id="54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Category of cargo = 7 (dangerous or hazardous)</w:t>
              </w:r>
            </w:ins>
          </w:p>
          <w:p w14:paraId="553C1991" w14:textId="77777777" w:rsidR="000F4CCF" w:rsidRPr="003847FC" w:rsidRDefault="000F4CCF" w:rsidP="000F4CCF">
            <w:pPr>
              <w:pStyle w:val="ListParagraph"/>
              <w:spacing w:after="0" w:line="240" w:lineRule="auto"/>
              <w:ind w:left="1440"/>
              <w:rPr>
                <w:ins w:id="55" w:author="Thomas Richardson" w:date="2023-02-28T08:59:00Z"/>
                <w:rFonts w:eastAsia="Times New Roman" w:cstheme="minorHAnsi"/>
                <w:sz w:val="20"/>
                <w:szCs w:val="20"/>
              </w:rPr>
              <w:pPrChange w:id="56" w:author="Thomas Richardson" w:date="2023-02-28T09:00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2408EEE6" w14:textId="6E4FAC14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57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58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Berth (</w:t>
              </w:r>
              <w:r>
                <w:rPr>
                  <w:rFonts w:eastAsia="Times New Roman" w:cstheme="minorHAnsi"/>
                  <w:sz w:val="20"/>
                  <w:szCs w:val="20"/>
                </w:rPr>
                <w:t>curve</w:t>
              </w:r>
              <w:r>
                <w:rPr>
                  <w:rFonts w:eastAsia="Times New Roman" w:cstheme="minorHAnsi"/>
                  <w:sz w:val="20"/>
                  <w:szCs w:val="20"/>
                </w:rPr>
                <w:t>)</w:t>
              </w:r>
            </w:ins>
          </w:p>
          <w:p w14:paraId="05C1B604" w14:textId="1B776EB6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59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60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Display name = “</w:t>
              </w:r>
            </w:ins>
            <w:ins w:id="61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3</w:t>
              </w:r>
            </w:ins>
            <w:ins w:id="62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73705D5D" w14:textId="77777777" w:rsidR="000F4CCF" w:rsidRPr="003847FC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63" w:author="Thomas Richardson" w:date="2023-02-28T08:59:00Z"/>
                <w:rFonts w:eastAsia="Times New Roman" w:cstheme="minorHAnsi"/>
                <w:sz w:val="20"/>
                <w:szCs w:val="20"/>
              </w:rPr>
            </w:pPr>
            <w:ins w:id="64" w:author="Thomas Richardson" w:date="2023-02-28T08:59:00Z">
              <w:r>
                <w:rPr>
                  <w:rFonts w:eastAsia="Times New Roman" w:cstheme="minorHAnsi"/>
                  <w:sz w:val="20"/>
                  <w:szCs w:val="20"/>
                </w:rPr>
                <w:t>Category of cargo = 5 (passenger)</w:t>
              </w:r>
            </w:ins>
          </w:p>
          <w:p w14:paraId="011BC04C" w14:textId="77777777" w:rsidR="000F4CCF" w:rsidRDefault="000F4CCF" w:rsidP="000F4CC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  <w:pPrChange w:id="65" w:author="Thomas Richardson" w:date="2023-02-28T08:59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159D48DF" w14:textId="0387BAA3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(surface</w:t>
            </w:r>
            <w:ins w:id="66" w:author="Thomas Richardson" w:date="2023-02-28T09:00:00Z">
              <w:r w:rsidR="000F4CCF">
                <w:rPr>
                  <w:rFonts w:eastAsia="Times New Roman" w:cstheme="minorHAnsi"/>
                  <w:sz w:val="20"/>
                  <w:szCs w:val="20"/>
                </w:rPr>
                <w:t>)</w:t>
              </w:r>
            </w:ins>
            <w:del w:id="67" w:author="Thomas Richardson" w:date="2023-02-28T09:00:00Z">
              <w:r w:rsidDel="000F4CCF">
                <w:rPr>
                  <w:rFonts w:eastAsia="Times New Roman" w:cstheme="minorHAnsi"/>
                  <w:sz w:val="20"/>
                  <w:szCs w:val="20"/>
                </w:rPr>
                <w:delText>)</w:delText>
              </w:r>
            </w:del>
          </w:p>
          <w:p w14:paraId="5CEED736" w14:textId="347987A1" w:rsidR="000F6CD7" w:rsidRDefault="004C3EA4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68" w:author="Thomas Richardson" w:date="2023-02-28T09:00:00Z"/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“1</w:t>
            </w:r>
            <w:ins w:id="69" w:author="Thomas Richardson" w:date="2023-02-28T09:00:00Z">
              <w:r w:rsidR="000F4CCF">
                <w:rPr>
                  <w:rFonts w:eastAsia="Times New Roman" w:cstheme="minorHAnsi"/>
                  <w:sz w:val="20"/>
                  <w:szCs w:val="20"/>
                </w:rPr>
                <w:t>01</w:t>
              </w:r>
            </w:ins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554FD3C" w14:textId="77777777" w:rsidR="000F4CCF" w:rsidRDefault="000F4CCF" w:rsidP="000F4CCF">
            <w:pPr>
              <w:pStyle w:val="ListParagraph"/>
              <w:spacing w:after="0" w:line="240" w:lineRule="auto"/>
              <w:ind w:left="1440"/>
              <w:rPr>
                <w:ins w:id="70" w:author="Thomas Richardson" w:date="2023-02-28T08:57:00Z"/>
                <w:rFonts w:eastAsia="Times New Roman" w:cstheme="minorHAnsi"/>
                <w:sz w:val="20"/>
                <w:szCs w:val="20"/>
              </w:rPr>
              <w:pPrChange w:id="71" w:author="Thomas Richardson" w:date="2023-02-28T09:00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04D371FC" w14:textId="77777777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72" w:author="Thomas Richardson" w:date="2023-02-28T08:57:00Z"/>
                <w:rFonts w:eastAsia="Times New Roman" w:cstheme="minorHAnsi"/>
                <w:sz w:val="20"/>
                <w:szCs w:val="20"/>
              </w:rPr>
            </w:pPr>
            <w:ins w:id="73" w:author="Thomas Richardson" w:date="2023-02-28T08:57:00Z">
              <w:r>
                <w:rPr>
                  <w:rFonts w:eastAsia="Times New Roman" w:cstheme="minorHAnsi"/>
                  <w:sz w:val="20"/>
                  <w:szCs w:val="20"/>
                </w:rPr>
                <w:t>Berth (surface)</w:t>
              </w:r>
            </w:ins>
          </w:p>
          <w:p w14:paraId="3EC874D0" w14:textId="56E78C17" w:rsidR="000F4CCF" w:rsidRPr="004C3EA4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74" w:author="Thomas Richardson" w:date="2023-02-28T08:57:00Z"/>
                <w:rFonts w:eastAsia="Times New Roman" w:cstheme="minorHAnsi"/>
                <w:sz w:val="20"/>
                <w:szCs w:val="20"/>
              </w:rPr>
            </w:pPr>
            <w:ins w:id="75" w:author="Thomas Richardson" w:date="2023-02-28T08:57:00Z">
              <w:r>
                <w:rPr>
                  <w:rFonts w:eastAsia="Times New Roman" w:cstheme="minorHAnsi"/>
                  <w:sz w:val="20"/>
                  <w:szCs w:val="20"/>
                </w:rPr>
                <w:t>Display name = “1</w:t>
              </w:r>
            </w:ins>
            <w:ins w:id="76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01</w:t>
              </w:r>
            </w:ins>
            <w:ins w:id="77" w:author="Thomas Richardson" w:date="2023-02-28T08:57:00Z"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4CBBD2F9" w14:textId="3F116DDC" w:rsidR="000F4CCF" w:rsidRDefault="000F4CCF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78" w:author="Thomas Richardson" w:date="2023-02-28T09:00:00Z"/>
                <w:rFonts w:eastAsia="Times New Roman" w:cstheme="minorHAnsi"/>
                <w:sz w:val="20"/>
                <w:szCs w:val="20"/>
              </w:rPr>
            </w:pPr>
            <w:ins w:id="79" w:author="Thomas Richardson" w:date="2023-02-28T08:57:00Z">
              <w:r>
                <w:rPr>
                  <w:rFonts w:eastAsia="Times New Roman" w:cstheme="minorHAnsi"/>
                  <w:sz w:val="20"/>
                  <w:szCs w:val="20"/>
                </w:rPr>
                <w:t>Category of cargo = 7 (</w:t>
              </w:r>
            </w:ins>
            <w:ins w:id="80" w:author="Thomas Richardson" w:date="2023-02-28T08:58:00Z">
              <w:r>
                <w:rPr>
                  <w:rFonts w:eastAsia="Times New Roman" w:cstheme="minorHAnsi"/>
                  <w:sz w:val="20"/>
                  <w:szCs w:val="20"/>
                </w:rPr>
                <w:t>dangerous or hazardous)</w:t>
              </w:r>
            </w:ins>
          </w:p>
          <w:p w14:paraId="1AB0781A" w14:textId="77777777" w:rsidR="000F4CCF" w:rsidRDefault="000F4CCF" w:rsidP="000F4CCF">
            <w:pPr>
              <w:pStyle w:val="ListParagraph"/>
              <w:spacing w:after="0" w:line="240" w:lineRule="auto"/>
              <w:ind w:left="1440"/>
              <w:rPr>
                <w:ins w:id="81" w:author="Thomas Richardson" w:date="2023-02-28T09:00:00Z"/>
                <w:rFonts w:eastAsia="Times New Roman" w:cstheme="minorHAnsi"/>
                <w:sz w:val="20"/>
                <w:szCs w:val="20"/>
              </w:rPr>
              <w:pPrChange w:id="82" w:author="Thomas Richardson" w:date="2023-02-28T09:00:00Z">
                <w:pPr>
                  <w:pStyle w:val="ListParagraph"/>
                  <w:numPr>
                    <w:ilvl w:val="1"/>
                    <w:numId w:val="31"/>
                  </w:numPr>
                  <w:spacing w:after="0" w:line="240" w:lineRule="auto"/>
                  <w:ind w:left="1440" w:hanging="360"/>
                </w:pPr>
              </w:pPrChange>
            </w:pPr>
          </w:p>
          <w:p w14:paraId="57392983" w14:textId="77F834C1" w:rsidR="000F4CCF" w:rsidRDefault="000F4CCF" w:rsidP="000F4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ins w:id="83" w:author="Thomas Richardson" w:date="2023-02-28T09:00:00Z"/>
                <w:rFonts w:eastAsia="Times New Roman" w:cstheme="minorHAnsi"/>
                <w:sz w:val="20"/>
                <w:szCs w:val="20"/>
              </w:rPr>
            </w:pPr>
            <w:ins w:id="84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Berth (</w:t>
              </w:r>
              <w:r>
                <w:rPr>
                  <w:rFonts w:eastAsia="Times New Roman" w:cstheme="minorHAnsi"/>
                  <w:sz w:val="20"/>
                  <w:szCs w:val="20"/>
                </w:rPr>
                <w:t>surface</w:t>
              </w:r>
              <w:r>
                <w:rPr>
                  <w:rFonts w:eastAsia="Times New Roman" w:cstheme="minorHAnsi"/>
                  <w:sz w:val="20"/>
                  <w:szCs w:val="20"/>
                </w:rPr>
                <w:t>)</w:t>
              </w:r>
            </w:ins>
          </w:p>
          <w:p w14:paraId="46FA7735" w14:textId="27550F11" w:rsidR="000F4CCF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ins w:id="85" w:author="Thomas Richardson" w:date="2023-02-28T09:00:00Z"/>
                <w:rFonts w:eastAsia="Times New Roman" w:cstheme="minorHAnsi"/>
                <w:sz w:val="20"/>
                <w:szCs w:val="20"/>
              </w:rPr>
            </w:pPr>
            <w:ins w:id="86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Display name = “</w:t>
              </w:r>
              <w:r>
                <w:rPr>
                  <w:rFonts w:eastAsia="Times New Roman" w:cstheme="minorHAnsi"/>
                  <w:sz w:val="20"/>
                  <w:szCs w:val="20"/>
                </w:rPr>
                <w:t>103</w:t>
              </w:r>
              <w:r>
                <w:rPr>
                  <w:rFonts w:eastAsia="Times New Roman" w:cstheme="minorHAnsi"/>
                  <w:sz w:val="20"/>
                  <w:szCs w:val="20"/>
                </w:rPr>
                <w:t>”</w:t>
              </w:r>
            </w:ins>
          </w:p>
          <w:p w14:paraId="60AFEA61" w14:textId="3B47034F" w:rsidR="000F4CCF" w:rsidRPr="004C3EA4" w:rsidRDefault="000F4CCF" w:rsidP="000F4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ins w:id="87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Category of cargo = 5 (passenger</w:t>
              </w:r>
            </w:ins>
            <w:ins w:id="88" w:author="Thomas Richardson" w:date="2023-02-28T09:01:00Z">
              <w:r>
                <w:rPr>
                  <w:rFonts w:eastAsia="Times New Roman" w:cstheme="minorHAnsi"/>
                  <w:sz w:val="20"/>
                  <w:szCs w:val="20"/>
                </w:rPr>
                <w:t>)</w:t>
              </w:r>
            </w:ins>
            <w:ins w:id="89" w:author="Thomas Richardson" w:date="2023-02-28T09:00:00Z">
              <w:r>
                <w:rPr>
                  <w:rFonts w:eastAsia="Times New Roman" w:cstheme="minorHAnsi"/>
                  <w:sz w:val="20"/>
                  <w:szCs w:val="20"/>
                </w:rPr>
                <w:t>_</w:t>
              </w:r>
            </w:ins>
          </w:p>
          <w:p w14:paraId="51C32242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DA4268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13E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0CE4" w14:textId="686B1B1E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DB56F7" w14:textId="4B9383E3" w:rsidR="000F6CD7" w:rsidRPr="006023A3" w:rsidRDefault="00BF6F20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537796C" wp14:editId="6C3A1BE4">
                  <wp:extent cx="5221605" cy="144970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ABA10" w14:textId="456D22FB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06E3CE67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088B5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9D96A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A94436" w14:textId="7641DB3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A804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76B62F3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ACF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597A51" w14:textId="1F25C3E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Mooring/warping facility</w:t>
            </w:r>
          </w:p>
        </w:tc>
      </w:tr>
      <w:tr w:rsidR="000F6CD7" w:rsidRPr="00AB66B9" w14:paraId="172590E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D6CB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F43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DEB36A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2311" w14:textId="52B52C73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32°36'08.3"S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0B68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8EC7285" w14:textId="1713D083" w:rsidR="000F6CD7" w:rsidRDefault="00277698" w:rsidP="000F6C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1F214B5" w14:textId="286FFCBE" w:rsidR="000F6CD7" w:rsidRDefault="000F6CD7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277698">
              <w:rPr>
                <w:rFonts w:eastAsia="Times New Roman" w:cstheme="minorHAnsi"/>
                <w:sz w:val="20"/>
                <w:szCs w:val="20"/>
              </w:rPr>
              <w:t>Dolphin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3FCC81" w14:textId="79AF552C" w:rsidR="00277698" w:rsidRDefault="00277698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1 (Dolphin)</w:t>
            </w:r>
          </w:p>
          <w:p w14:paraId="6CD5B17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D069B84" w14:textId="0CCBC41C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“Deviation Dolphin”</w:t>
            </w:r>
          </w:p>
          <w:p w14:paraId="6188FD14" w14:textId="2F8C64F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2 (Deviation Dolphin)</w:t>
            </w:r>
          </w:p>
          <w:p w14:paraId="380B471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3B3A0B1" w14:textId="017F047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“Bollard”</w:t>
            </w:r>
          </w:p>
          <w:p w14:paraId="3D285D86" w14:textId="6051491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3 (Bollard)</w:t>
            </w:r>
          </w:p>
          <w:p w14:paraId="296F10C4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4E2F543" w14:textId="46AB917D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“Pile”</w:t>
            </w:r>
          </w:p>
          <w:p w14:paraId="31E7DED0" w14:textId="75793DAB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(Post or Pile)</w:t>
            </w:r>
          </w:p>
          <w:p w14:paraId="473FB099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7166B193" w14:textId="7D30DD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“Stump”</w:t>
            </w:r>
          </w:p>
          <w:p w14:paraId="0BB745FF" w14:textId="2FF0BAE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413F4E51" w14:textId="20B347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18C17D21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1EA1FC6" w14:textId="5127ED38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Buoy”</w:t>
            </w:r>
          </w:p>
          <w:p w14:paraId="1DD1BF08" w14:textId="31E7541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7 (mooring buoy)</w:t>
            </w:r>
          </w:p>
          <w:p w14:paraId="12920A6B" w14:textId="4E1FDD89" w:rsidR="00287313" w:rsidRDefault="009B092E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Buoy shape = 6 (barrel)</w:t>
            </w:r>
          </w:p>
          <w:p w14:paraId="08BCA666" w14:textId="46C9E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(curve)</w:t>
            </w:r>
          </w:p>
          <w:p w14:paraId="484858C4" w14:textId="506D84D0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Cable”</w:t>
            </w:r>
          </w:p>
          <w:p w14:paraId="1A823C82" w14:textId="15A551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6 (mooring cable)</w:t>
            </w:r>
          </w:p>
          <w:p w14:paraId="0631AF5A" w14:textId="21729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(surface)</w:t>
            </w:r>
          </w:p>
          <w:p w14:paraId="3B20B11E" w14:textId="1958A2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 Area”</w:t>
            </w:r>
          </w:p>
          <w:p w14:paraId="703796D1" w14:textId="7113546E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6F114D07" w14:textId="00E4DE5C" w:rsidR="000F6CD7" w:rsidRPr="009B092E" w:rsidRDefault="009B092E" w:rsidP="00F77E5F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5C4E754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4BAB5FD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0319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C7E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B149919" w14:textId="4CC979BD" w:rsidR="000F6CD7" w:rsidRDefault="0075374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850307C" wp14:editId="6760E34E">
                  <wp:extent cx="5221605" cy="5372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2260F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0AE8128" w14:textId="06D9556E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FC9994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D16D7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1376F" w14:textId="1893FF90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9888E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EE6E070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26F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49F7B" w14:textId="3BC6E52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Dry dock</w:t>
            </w:r>
          </w:p>
        </w:tc>
      </w:tr>
      <w:tr w:rsidR="000F6CD7" w:rsidRPr="00AB66B9" w14:paraId="60BDE07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D0FB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B008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5A3B824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4DD0" w14:textId="6E640FD1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62°48'28.4"E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110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6346E4" w14:textId="25BEF7C9" w:rsidR="000F6CD7" w:rsidRDefault="005815FA" w:rsidP="000F6C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Dry dock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8A35599" w14:textId="5B87E685" w:rsidR="000F6CD7" w:rsidRDefault="000F6CD7" w:rsidP="000F6CD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15FA">
              <w:rPr>
                <w:rFonts w:eastAsia="Times New Roman" w:cstheme="minorHAnsi"/>
                <w:sz w:val="20"/>
                <w:szCs w:val="20"/>
              </w:rPr>
              <w:t>Dry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D178DF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AE568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3CE06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E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499E" w14:textId="5A61B88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7EF04" w14:textId="10904944" w:rsidR="000F6CD7" w:rsidRDefault="007449DC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A5774DF" wp14:editId="1EC6A7B9">
                  <wp:extent cx="1130046" cy="90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04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9444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AAF0EA3" w14:textId="00C004B8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10C60EA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C25A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FD132B" w14:textId="3AAD141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D5258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DBE7046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A6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7334D3" w14:textId="6FB0DC4A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dock</w:t>
            </w:r>
          </w:p>
        </w:tc>
      </w:tr>
      <w:tr w:rsidR="000F6CD7" w:rsidRPr="00AB66B9" w14:paraId="2DB42F9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FD4E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64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8884CE0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9CFA" w14:textId="53B9A7D6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62°44'25.2"E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1CF4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6C997B" w14:textId="41936C39" w:rsidR="000F6CD7" w:rsidRDefault="0043752B" w:rsidP="000F6C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E48B92E" w14:textId="5D24D92A" w:rsidR="000F6CD7" w:rsidRDefault="000F6CD7" w:rsidP="000F6CD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3752B">
              <w:rPr>
                <w:rFonts w:eastAsia="Times New Roman" w:cstheme="minorHAnsi"/>
                <w:sz w:val="20"/>
                <w:szCs w:val="20"/>
              </w:rPr>
              <w:t>Floating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641A39" w14:textId="22442A64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(curve)</w:t>
            </w:r>
          </w:p>
          <w:p w14:paraId="494EAC49" w14:textId="77777777" w:rsidR="0043752B" w:rsidRDefault="0043752B" w:rsidP="0043752B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6A345378" w14:textId="315ACBF8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(area)</w:t>
            </w:r>
          </w:p>
          <w:p w14:paraId="26F50E14" w14:textId="2CBB356C" w:rsidR="000F6CD7" w:rsidRPr="0043752B" w:rsidRDefault="0043752B" w:rsidP="00F77E5F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2229CC1E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A5DC9C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0D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B07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53B7F6B" w14:textId="21394445" w:rsidR="000F6CD7" w:rsidRDefault="0011282B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CFCD5D9" wp14:editId="43C4CDB6">
                  <wp:extent cx="3212109" cy="90000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0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17B2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181AC4E" w14:textId="1CE7D194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51495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74644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3818BE" w14:textId="4E86836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19EA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89F02A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4B3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F7B6E" w14:textId="41FA52A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</w:p>
        </w:tc>
      </w:tr>
      <w:tr w:rsidR="000F6CD7" w:rsidRPr="00AB66B9" w14:paraId="0E5A65BA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4A1E4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AC0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B57847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D4F5C" w14:textId="08E7C92A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5E80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684BC9" w14:textId="67D9C67F" w:rsidR="000F6CD7" w:rsidRDefault="0000538F" w:rsidP="000F6C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C303E73" w14:textId="5D03AEA6" w:rsidR="000F6CD7" w:rsidRDefault="000F6CD7" w:rsidP="000F6CD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00538F">
              <w:rPr>
                <w:rFonts w:eastAsia="Times New Roman" w:cstheme="minorHAnsi"/>
                <w:sz w:val="20"/>
                <w:szCs w:val="20"/>
              </w:rPr>
              <w:t>Pontoon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F29CEE8" w14:textId="4C58B9D1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(curve)</w:t>
            </w:r>
          </w:p>
          <w:p w14:paraId="61F37E89" w14:textId="77777777" w:rsidR="0000538F" w:rsidRDefault="0000538F" w:rsidP="0000538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54A28F5" w14:textId="341E8516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(area)</w:t>
            </w:r>
          </w:p>
          <w:p w14:paraId="61D8B936" w14:textId="2FCBA036" w:rsidR="000F6CD7" w:rsidRPr="0043752B" w:rsidRDefault="0000538F" w:rsidP="00F77E5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2463B23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0605482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499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DBE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B9DD8EF" w14:textId="37273EE7" w:rsidR="000F6CD7" w:rsidRDefault="0011282B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7A50566" wp14:editId="63142B77">
                  <wp:extent cx="3228927" cy="90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2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80763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533AC80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D2219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55437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091CAC" w14:textId="05ED1B2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9DA51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675AA9E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995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A5F44" w14:textId="4B0F19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Dock area</w:t>
            </w:r>
          </w:p>
        </w:tc>
      </w:tr>
      <w:tr w:rsidR="000F6CD7" w:rsidRPr="00AB66B9" w14:paraId="688E900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2D1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AB7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11D4A05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454B" w14:textId="6E30689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258A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7F7EA0F" w14:textId="16538911" w:rsidR="000F6CD7" w:rsidRDefault="00AA7141" w:rsidP="000F6C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DB33DD" w14:textId="44BAE4FF" w:rsidR="000F6CD7" w:rsidRDefault="000F6CD7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140616">
              <w:rPr>
                <w:rFonts w:eastAsia="Times New Roman" w:cstheme="minorHAnsi"/>
                <w:sz w:val="20"/>
                <w:szCs w:val="20"/>
              </w:rPr>
              <w:t>Tidal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0EFEA8C" w14:textId="44335045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1 (Tidal)</w:t>
            </w:r>
          </w:p>
          <w:p w14:paraId="7F9B403A" w14:textId="04FD1E80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7.4</w:t>
            </w:r>
          </w:p>
          <w:p w14:paraId="7D87C49A" w14:textId="44CF8B1E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61C8FFAA" w14:textId="70685507" w:rsidR="00140616" w:rsidRDefault="00140616" w:rsidP="001406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 (surface)</w:t>
            </w:r>
          </w:p>
          <w:p w14:paraId="368FA2F7" w14:textId="01C6F82A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“Wet Dock”</w:t>
            </w:r>
          </w:p>
          <w:p w14:paraId="3F6BAFC7" w14:textId="51488B8F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2 (Wet Dock)</w:t>
            </w:r>
          </w:p>
          <w:p w14:paraId="21433B2A" w14:textId="1C7055A0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5.2</w:t>
            </w:r>
          </w:p>
          <w:p w14:paraId="00618D37" w14:textId="73A61063" w:rsidR="000F6CD7" w:rsidRP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3973280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3B63CB0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5A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5892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438A6B" w14:textId="64237BCD" w:rsidR="000F6CD7" w:rsidRDefault="009F5C28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051461B" wp14:editId="08FB6376">
                  <wp:extent cx="3371850" cy="14001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1F94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A11FFE" w14:textId="1D5C8CFC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E984AE5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2C66A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6B8424" w14:textId="51AA8ADD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AB937A3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1786DE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57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B8EF7" w14:textId="22C7DA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Gridiron</w:t>
            </w:r>
          </w:p>
        </w:tc>
      </w:tr>
      <w:tr w:rsidR="000F6CD7" w:rsidRPr="00AB66B9" w14:paraId="367FBE0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038B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A4D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97C2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6D9" w14:textId="40D9D3C9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4E4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2DE5C4" w14:textId="63AD6CDC" w:rsidR="000F6CD7" w:rsidRDefault="00AA7141" w:rsidP="000F6C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Gridiron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D4604E" w14:textId="760260E8" w:rsidR="000F6CD7" w:rsidRDefault="000F6CD7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A7141">
              <w:rPr>
                <w:rFonts w:eastAsia="Times New Roman" w:cstheme="minorHAnsi"/>
                <w:sz w:val="20"/>
                <w:szCs w:val="20"/>
              </w:rPr>
              <w:t>Gridiron submerged at high 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5157427" w14:textId="09B09DA3" w:rsidR="00AA7141" w:rsidRDefault="00AA7141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1FC11CE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4E7E8ABB" w14:textId="1405AB5C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covers and uncovers”</w:t>
            </w:r>
          </w:p>
          <w:p w14:paraId="679D0657" w14:textId="02CFF183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E0932B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11EB5AAB" w14:textId="677ABFE8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awash”</w:t>
            </w:r>
          </w:p>
          <w:p w14:paraId="3C7F4A7B" w14:textId="74FADCD4" w:rsidR="000F6CD7" w:rsidRPr="0043752B" w:rsidRDefault="00AA7141" w:rsidP="00F77E5F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7A5928B9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7402BA5C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F0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15B6" w14:textId="7889F42A" w:rsidR="000F6CD7" w:rsidRPr="009F5C28" w:rsidRDefault="009F5C28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FF4DD35" wp14:editId="1FD73E5B">
                  <wp:extent cx="49149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9610A" w14:textId="7E8A8787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237E3B75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78C6F43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7D9C8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EACEAB" w14:textId="0CCE4BC5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0757F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3A7295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554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71811A" w14:textId="1FDBC52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Locks</w:t>
            </w:r>
          </w:p>
        </w:tc>
      </w:tr>
      <w:tr w:rsidR="000F6CD7" w:rsidRPr="00AB66B9" w14:paraId="00C3ED5D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9AB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07C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90AC9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5AA80" w14:textId="4135163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62°47'27.3"E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E6A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0FD802" w14:textId="63A71DF6" w:rsidR="000F6CD7" w:rsidRDefault="00A344A0" w:rsidP="000F6C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69DE8CE1" w14:textId="11488D84" w:rsidR="000F6CD7" w:rsidRDefault="000F6CD7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344A0">
              <w:rPr>
                <w:rFonts w:eastAsia="Times New Roman" w:cstheme="minorHAnsi"/>
                <w:sz w:val="20"/>
                <w:szCs w:val="20"/>
              </w:rPr>
              <w:t>Lock Basin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769BE19" w14:textId="4A052C43" w:rsidR="00A344A0" w:rsidRDefault="00A344A0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 (Permanent)</w:t>
            </w:r>
          </w:p>
          <w:p w14:paraId="437FDB3C" w14:textId="2081A8A5" w:rsidR="00A344A0" w:rsidRDefault="00A344A0" w:rsidP="00A344A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292F7CE9" w14:textId="340AB91D" w:rsidR="00A344A0" w:rsidRDefault="00A344A0" w:rsidP="00A344A0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Basin Not in Use”</w:t>
            </w:r>
          </w:p>
          <w:p w14:paraId="19CF90DF" w14:textId="09A7474D" w:rsidR="000F6CD7" w:rsidRPr="0043752B" w:rsidRDefault="00A344A0" w:rsidP="00F77E5F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4 (Not in Use)</w:t>
            </w:r>
          </w:p>
          <w:p w14:paraId="4AF57B86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29BFD55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EF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2FF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E8474" w14:textId="313917BF" w:rsidR="000F6CD7" w:rsidRPr="006023A3" w:rsidRDefault="009F5C28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650BB0C" wp14:editId="1224B233">
                  <wp:extent cx="3343275" cy="14001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148B" w14:textId="77777777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sectPr w:rsidR="000F6CD7" w:rsidSect="00491E0A">
      <w:headerReference w:type="default" r:id="rId31"/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A7F7" w14:textId="77777777" w:rsidR="009C2971" w:rsidRDefault="009C2971" w:rsidP="00C501C0">
      <w:pPr>
        <w:spacing w:after="0" w:line="240" w:lineRule="auto"/>
      </w:pPr>
      <w:r>
        <w:separator/>
      </w:r>
    </w:p>
  </w:endnote>
  <w:endnote w:type="continuationSeparator" w:id="0">
    <w:p w14:paraId="77ABF671" w14:textId="77777777" w:rsidR="009C2971" w:rsidRDefault="009C2971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5ECC" w14:textId="77777777" w:rsidR="009C2971" w:rsidRDefault="009C2971" w:rsidP="00C501C0">
      <w:pPr>
        <w:spacing w:after="0" w:line="240" w:lineRule="auto"/>
      </w:pPr>
      <w:r>
        <w:separator/>
      </w:r>
    </w:p>
  </w:footnote>
  <w:footnote w:type="continuationSeparator" w:id="0">
    <w:p w14:paraId="47E4E4B3" w14:textId="77777777" w:rsidR="009C2971" w:rsidRDefault="009C2971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7517DACF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1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B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85E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D0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9563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924C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84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032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82462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252B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0" w15:restartNumberingAfterBreak="0">
    <w:nsid w:val="68E3116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70DB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1431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4" w15:restartNumberingAfterBreak="0">
    <w:nsid w:val="71C847A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4E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29"/>
  </w:num>
  <w:num w:numId="3" w16cid:durableId="596795816">
    <w:abstractNumId w:val="20"/>
  </w:num>
  <w:num w:numId="4" w16cid:durableId="1793396925">
    <w:abstractNumId w:val="1"/>
  </w:num>
  <w:num w:numId="5" w16cid:durableId="1642688088">
    <w:abstractNumId w:val="27"/>
  </w:num>
  <w:num w:numId="6" w16cid:durableId="104423781">
    <w:abstractNumId w:val="38"/>
  </w:num>
  <w:num w:numId="7" w16cid:durableId="197552784">
    <w:abstractNumId w:val="33"/>
  </w:num>
  <w:num w:numId="8" w16cid:durableId="829364878">
    <w:abstractNumId w:val="37"/>
  </w:num>
  <w:num w:numId="9" w16cid:durableId="2086954836">
    <w:abstractNumId w:val="12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1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22"/>
  </w:num>
  <w:num w:numId="19" w16cid:durableId="1032878300">
    <w:abstractNumId w:val="8"/>
  </w:num>
  <w:num w:numId="20" w16cid:durableId="715005890">
    <w:abstractNumId w:val="25"/>
  </w:num>
  <w:num w:numId="21" w16cid:durableId="161504981">
    <w:abstractNumId w:val="7"/>
  </w:num>
  <w:num w:numId="22" w16cid:durableId="2127458514">
    <w:abstractNumId w:val="28"/>
  </w:num>
  <w:num w:numId="23" w16cid:durableId="2104448641">
    <w:abstractNumId w:val="23"/>
  </w:num>
  <w:num w:numId="24" w16cid:durableId="211963807">
    <w:abstractNumId w:val="24"/>
  </w:num>
  <w:num w:numId="25" w16cid:durableId="833957889">
    <w:abstractNumId w:val="32"/>
  </w:num>
  <w:num w:numId="26" w16cid:durableId="1062873944">
    <w:abstractNumId w:val="3"/>
  </w:num>
  <w:num w:numId="27" w16cid:durableId="142935145">
    <w:abstractNumId w:val="18"/>
  </w:num>
  <w:num w:numId="28" w16cid:durableId="1054740880">
    <w:abstractNumId w:val="35"/>
  </w:num>
  <w:num w:numId="29" w16cid:durableId="1692103977">
    <w:abstractNumId w:val="31"/>
  </w:num>
  <w:num w:numId="30" w16cid:durableId="1956860805">
    <w:abstractNumId w:val="14"/>
  </w:num>
  <w:num w:numId="31" w16cid:durableId="153255710">
    <w:abstractNumId w:val="6"/>
  </w:num>
  <w:num w:numId="32" w16cid:durableId="935089703">
    <w:abstractNumId w:val="13"/>
  </w:num>
  <w:num w:numId="33" w16cid:durableId="1272202059">
    <w:abstractNumId w:val="15"/>
  </w:num>
  <w:num w:numId="34" w16cid:durableId="4526947">
    <w:abstractNumId w:val="10"/>
  </w:num>
  <w:num w:numId="35" w16cid:durableId="228535324">
    <w:abstractNumId w:val="19"/>
  </w:num>
  <w:num w:numId="36" w16cid:durableId="694187589">
    <w:abstractNumId w:val="9"/>
  </w:num>
  <w:num w:numId="37" w16cid:durableId="728453221">
    <w:abstractNumId w:val="34"/>
  </w:num>
  <w:num w:numId="38" w16cid:durableId="1945575847">
    <w:abstractNumId w:val="30"/>
  </w:num>
  <w:num w:numId="39" w16cid:durableId="726996785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Richardson">
    <w15:presenceInfo w15:providerId="AD" w15:userId="S::thomas.richardson@ic-enc.org::99412a82-fcc1-4ae5-9013-4a44f9f60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538F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47559"/>
    <w:rsid w:val="00051773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0F25"/>
    <w:rsid w:val="000C1735"/>
    <w:rsid w:val="000C7725"/>
    <w:rsid w:val="000E2FCE"/>
    <w:rsid w:val="000F413D"/>
    <w:rsid w:val="000F4319"/>
    <w:rsid w:val="000F4CCF"/>
    <w:rsid w:val="000F5781"/>
    <w:rsid w:val="000F6CD7"/>
    <w:rsid w:val="0011282B"/>
    <w:rsid w:val="00121A98"/>
    <w:rsid w:val="001321FC"/>
    <w:rsid w:val="00140616"/>
    <w:rsid w:val="001543D1"/>
    <w:rsid w:val="00154ACA"/>
    <w:rsid w:val="001567C0"/>
    <w:rsid w:val="00172731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1374"/>
    <w:rsid w:val="00243ABA"/>
    <w:rsid w:val="0024480A"/>
    <w:rsid w:val="00251D00"/>
    <w:rsid w:val="00252B0F"/>
    <w:rsid w:val="00253A95"/>
    <w:rsid w:val="00256162"/>
    <w:rsid w:val="002727B9"/>
    <w:rsid w:val="00277698"/>
    <w:rsid w:val="0027779E"/>
    <w:rsid w:val="00284D73"/>
    <w:rsid w:val="002869B1"/>
    <w:rsid w:val="00287313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3C3B"/>
    <w:rsid w:val="00395A5A"/>
    <w:rsid w:val="00397A77"/>
    <w:rsid w:val="003A23F6"/>
    <w:rsid w:val="003A4BC0"/>
    <w:rsid w:val="003B672F"/>
    <w:rsid w:val="003C036A"/>
    <w:rsid w:val="003C0821"/>
    <w:rsid w:val="003C4864"/>
    <w:rsid w:val="003E1BE5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156E1"/>
    <w:rsid w:val="00423F1D"/>
    <w:rsid w:val="00424701"/>
    <w:rsid w:val="00435645"/>
    <w:rsid w:val="00436EB6"/>
    <w:rsid w:val="0043752B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167B"/>
    <w:rsid w:val="00484ECB"/>
    <w:rsid w:val="004871BD"/>
    <w:rsid w:val="004900E0"/>
    <w:rsid w:val="00491E0A"/>
    <w:rsid w:val="004A0F9B"/>
    <w:rsid w:val="004A3AB1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EA4"/>
    <w:rsid w:val="004C546B"/>
    <w:rsid w:val="004C5ED7"/>
    <w:rsid w:val="004C7445"/>
    <w:rsid w:val="004C7511"/>
    <w:rsid w:val="004F50DD"/>
    <w:rsid w:val="004F5445"/>
    <w:rsid w:val="004F5EE9"/>
    <w:rsid w:val="00500A86"/>
    <w:rsid w:val="00504884"/>
    <w:rsid w:val="00507EEE"/>
    <w:rsid w:val="005126C2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5FA"/>
    <w:rsid w:val="00581B4D"/>
    <w:rsid w:val="00581D4A"/>
    <w:rsid w:val="00583871"/>
    <w:rsid w:val="00584975"/>
    <w:rsid w:val="00585E46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E2D2A"/>
    <w:rsid w:val="005F63B8"/>
    <w:rsid w:val="006023A3"/>
    <w:rsid w:val="00611534"/>
    <w:rsid w:val="006117F0"/>
    <w:rsid w:val="00612EB2"/>
    <w:rsid w:val="0061520D"/>
    <w:rsid w:val="00617142"/>
    <w:rsid w:val="00620E38"/>
    <w:rsid w:val="006252E9"/>
    <w:rsid w:val="00625D14"/>
    <w:rsid w:val="006269E8"/>
    <w:rsid w:val="00627C77"/>
    <w:rsid w:val="00633893"/>
    <w:rsid w:val="00633C8C"/>
    <w:rsid w:val="00635817"/>
    <w:rsid w:val="00643C31"/>
    <w:rsid w:val="006517E5"/>
    <w:rsid w:val="00652001"/>
    <w:rsid w:val="00656EC5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1EBB"/>
    <w:rsid w:val="006B7EB3"/>
    <w:rsid w:val="006D0E00"/>
    <w:rsid w:val="006D18AA"/>
    <w:rsid w:val="006D58E5"/>
    <w:rsid w:val="006D60CF"/>
    <w:rsid w:val="006F212C"/>
    <w:rsid w:val="006F31A7"/>
    <w:rsid w:val="0070459C"/>
    <w:rsid w:val="007055B5"/>
    <w:rsid w:val="007068D8"/>
    <w:rsid w:val="00713CB2"/>
    <w:rsid w:val="00735500"/>
    <w:rsid w:val="007449DC"/>
    <w:rsid w:val="007510A2"/>
    <w:rsid w:val="00752046"/>
    <w:rsid w:val="0075374F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A5BDF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07E42"/>
    <w:rsid w:val="00817C52"/>
    <w:rsid w:val="0082508F"/>
    <w:rsid w:val="008266B3"/>
    <w:rsid w:val="00827EE8"/>
    <w:rsid w:val="0083054E"/>
    <w:rsid w:val="0083097C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B5CF6"/>
    <w:rsid w:val="008C54EA"/>
    <w:rsid w:val="008D3675"/>
    <w:rsid w:val="008D3FEE"/>
    <w:rsid w:val="008D554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4D08"/>
    <w:rsid w:val="009853BE"/>
    <w:rsid w:val="00987DC1"/>
    <w:rsid w:val="0099140B"/>
    <w:rsid w:val="009949F5"/>
    <w:rsid w:val="009A2975"/>
    <w:rsid w:val="009A742A"/>
    <w:rsid w:val="009B020B"/>
    <w:rsid w:val="009B092E"/>
    <w:rsid w:val="009B5BCD"/>
    <w:rsid w:val="009C2971"/>
    <w:rsid w:val="009C5693"/>
    <w:rsid w:val="009E2F5B"/>
    <w:rsid w:val="009E36CF"/>
    <w:rsid w:val="009E43A8"/>
    <w:rsid w:val="009E55F0"/>
    <w:rsid w:val="009E6110"/>
    <w:rsid w:val="009E6910"/>
    <w:rsid w:val="009F5C28"/>
    <w:rsid w:val="009F60C9"/>
    <w:rsid w:val="00A1092F"/>
    <w:rsid w:val="00A15778"/>
    <w:rsid w:val="00A20C03"/>
    <w:rsid w:val="00A225A0"/>
    <w:rsid w:val="00A2380D"/>
    <w:rsid w:val="00A26EEB"/>
    <w:rsid w:val="00A309B2"/>
    <w:rsid w:val="00A32346"/>
    <w:rsid w:val="00A338E1"/>
    <w:rsid w:val="00A344A0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1C4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A7141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2313"/>
    <w:rsid w:val="00BD53BA"/>
    <w:rsid w:val="00BD6C04"/>
    <w:rsid w:val="00BE02E1"/>
    <w:rsid w:val="00BE0989"/>
    <w:rsid w:val="00BE5383"/>
    <w:rsid w:val="00BF2690"/>
    <w:rsid w:val="00BF4D5C"/>
    <w:rsid w:val="00BF6F20"/>
    <w:rsid w:val="00BF7B95"/>
    <w:rsid w:val="00C0396B"/>
    <w:rsid w:val="00C121A3"/>
    <w:rsid w:val="00C12BA2"/>
    <w:rsid w:val="00C14D3B"/>
    <w:rsid w:val="00C179CD"/>
    <w:rsid w:val="00C236F7"/>
    <w:rsid w:val="00C35365"/>
    <w:rsid w:val="00C437E7"/>
    <w:rsid w:val="00C4387E"/>
    <w:rsid w:val="00C43AC3"/>
    <w:rsid w:val="00C45929"/>
    <w:rsid w:val="00C501C0"/>
    <w:rsid w:val="00C50ACF"/>
    <w:rsid w:val="00C5231B"/>
    <w:rsid w:val="00C54CFF"/>
    <w:rsid w:val="00C569A0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6331"/>
    <w:rsid w:val="00CC7029"/>
    <w:rsid w:val="00CD6692"/>
    <w:rsid w:val="00CE1B74"/>
    <w:rsid w:val="00CE55A9"/>
    <w:rsid w:val="00CF1F46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47F28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1E55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D5A16"/>
    <w:rsid w:val="00DE12B2"/>
    <w:rsid w:val="00DE2E28"/>
    <w:rsid w:val="00DE3936"/>
    <w:rsid w:val="00DE630C"/>
    <w:rsid w:val="00DE6BBA"/>
    <w:rsid w:val="00DE76DE"/>
    <w:rsid w:val="00E01CF5"/>
    <w:rsid w:val="00E03745"/>
    <w:rsid w:val="00E12512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2DD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1D64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FD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D1D64"/>
  </w:style>
  <w:style w:type="character" w:customStyle="1" w:styleId="eop">
    <w:name w:val="eop"/>
    <w:basedOn w:val="DefaultParagraphFont"/>
    <w:rsid w:val="00FD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9C1D-8AFC-4AB7-9681-110DB969C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3</cp:revision>
  <dcterms:created xsi:type="dcterms:W3CDTF">2022-10-28T08:05:00Z</dcterms:created>
  <dcterms:modified xsi:type="dcterms:W3CDTF">2023-02-28T09:03:00Z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