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7997F3CF" w:rsidR="003351ED" w:rsidRPr="008D3675" w:rsidRDefault="00C236F7" w:rsidP="008D36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D3675">
        <w:rPr>
          <w:b/>
          <w:color w:val="000000" w:themeColor="text1"/>
          <w:sz w:val="28"/>
          <w:szCs w:val="28"/>
        </w:rPr>
        <w:t>Test Dataset: </w:t>
      </w:r>
      <w:r w:rsidR="00AD25D9" w:rsidRPr="00414551">
        <w:rPr>
          <w:b/>
          <w:color w:val="000000" w:themeColor="text1"/>
          <w:sz w:val="28"/>
          <w:szCs w:val="28"/>
        </w:rPr>
        <w:t>101</w:t>
      </w:r>
      <w:r w:rsidR="00767B16" w:rsidRPr="00414551">
        <w:rPr>
          <w:b/>
          <w:color w:val="000000" w:themeColor="text1"/>
          <w:sz w:val="28"/>
          <w:szCs w:val="28"/>
        </w:rPr>
        <w:t>AA</w:t>
      </w:r>
      <w:r w:rsidR="00735500" w:rsidRPr="00414551">
        <w:rPr>
          <w:b/>
          <w:color w:val="000000" w:themeColor="text1"/>
          <w:sz w:val="28"/>
          <w:szCs w:val="28"/>
        </w:rPr>
        <w:t>00</w:t>
      </w:r>
      <w:r w:rsidR="00D948E1">
        <w:rPr>
          <w:b/>
          <w:color w:val="000000" w:themeColor="text1"/>
          <w:sz w:val="28"/>
          <w:szCs w:val="28"/>
        </w:rPr>
        <w:t>DS</w:t>
      </w:r>
      <w:r w:rsidR="00414551" w:rsidRPr="00414551">
        <w:rPr>
          <w:b/>
          <w:color w:val="000000" w:themeColor="text1"/>
          <w:sz w:val="28"/>
          <w:szCs w:val="28"/>
        </w:rPr>
        <w:t>0007</w:t>
      </w:r>
      <w:r w:rsidR="007E4D2B">
        <w:rPr>
          <w:b/>
          <w:color w:val="000000" w:themeColor="text1"/>
          <w:sz w:val="28"/>
          <w:szCs w:val="28"/>
        </w:rPr>
        <w:t xml:space="preserve"> – Dataset 0</w:t>
      </w:r>
      <w:r w:rsidR="00301038">
        <w:rPr>
          <w:b/>
          <w:color w:val="000000" w:themeColor="text1"/>
          <w:sz w:val="28"/>
          <w:szCs w:val="28"/>
        </w:rPr>
        <w:t>07</w:t>
      </w:r>
      <w:r w:rsidR="006F31A7">
        <w:rPr>
          <w:b/>
          <w:color w:val="000000" w:themeColor="text1"/>
          <w:sz w:val="28"/>
          <w:szCs w:val="28"/>
        </w:rPr>
        <w:t xml:space="preserve"> (</w:t>
      </w:r>
      <w:r w:rsidR="00414551">
        <w:rPr>
          <w:b/>
          <w:color w:val="000000" w:themeColor="text1"/>
          <w:sz w:val="28"/>
          <w:szCs w:val="28"/>
        </w:rPr>
        <w:t xml:space="preserve">FINAL </w:t>
      </w:r>
      <w:r w:rsidR="006F31A7">
        <w:rPr>
          <w:b/>
          <w:color w:val="000000" w:themeColor="text1"/>
          <w:sz w:val="28"/>
          <w:szCs w:val="28"/>
        </w:rPr>
        <w:t>20220</w:t>
      </w:r>
      <w:r w:rsidR="00414551">
        <w:rPr>
          <w:b/>
          <w:color w:val="000000" w:themeColor="text1"/>
          <w:sz w:val="28"/>
          <w:szCs w:val="28"/>
        </w:rPr>
        <w:t>701</w:t>
      </w:r>
      <w:r w:rsidR="006F31A7">
        <w:rPr>
          <w:b/>
          <w:color w:val="000000" w:themeColor="text1"/>
          <w:sz w:val="28"/>
          <w:szCs w:val="28"/>
        </w:rPr>
        <w:t>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3963898F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43D85502" w:rsidR="00B6653F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7D0FAFCD" w:rsidR="00B6653F" w:rsidRPr="009739FA" w:rsidRDefault="00C437E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Landmarks</w:t>
            </w:r>
            <w:r w:rsidR="00B55B4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(42)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3E875367" w:rsidR="00B6653F" w:rsidRPr="009739FA" w:rsidRDefault="00B55B4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1-3</w:t>
            </w:r>
          </w:p>
        </w:tc>
      </w:tr>
      <w:tr w:rsidR="00B6653F" w:rsidRPr="00914AC3" w14:paraId="51961098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402A2C41" w:rsidR="00B6653F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525C484B" w:rsidR="00B6653F" w:rsidRPr="009739FA" w:rsidRDefault="00C437E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Silo/Tank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517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689761B8" w:rsidR="00B6653F" w:rsidRPr="009739FA" w:rsidRDefault="00B55B4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2763CBA4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0052F29E" w:rsidR="000B2572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09726532" w:rsidR="000B2572" w:rsidRPr="009739FA" w:rsidRDefault="00C437E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Wind Turbine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517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195CA642" w:rsidR="000B2572" w:rsidRPr="009739FA" w:rsidRDefault="00B55B4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742F6B28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5EDA6471" w:rsidR="000B2572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29B0AFEF" w:rsidR="000B2572" w:rsidRPr="009739FA" w:rsidRDefault="00C437E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Fortified Structure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517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E1443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129DB" w14:textId="0A8BE928" w:rsidR="000B2572" w:rsidRPr="009739FA" w:rsidRDefault="00B55B4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3-4</w:t>
            </w:r>
          </w:p>
        </w:tc>
      </w:tr>
      <w:tr w:rsidR="00B56A3A" w:rsidRPr="00914AC3" w14:paraId="0DA64641" w14:textId="7FA23941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9B7F" w14:textId="7BFEF2FD" w:rsidR="00B56A3A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210AB" w14:textId="72195EA5" w:rsidR="00B56A3A" w:rsidRPr="009739FA" w:rsidRDefault="00C437E7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Production/Storage Area</w:t>
            </w:r>
            <w:r w:rsidR="0044216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r w:rsidR="006517E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  <w:r w:rsidR="0044216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B693A" w14:textId="347C60C0" w:rsidR="00B56A3A" w:rsidRPr="009739FA" w:rsidRDefault="00B55B45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</w:tbl>
    <w:p w14:paraId="57D37AD8" w14:textId="4DD63DDA" w:rsidR="00081CE7" w:rsidRDefault="006117F0" w:rsidP="007B5581">
      <w:pPr>
        <w:spacing w:after="160" w:line="259" w:lineRule="auto"/>
      </w:pPr>
      <w:r>
        <w:t>(</w:t>
      </w:r>
      <w:r w:rsidR="00B55B45">
        <w:t>6</w:t>
      </w:r>
      <w:r>
        <w:t>1 feature</w:t>
      </w:r>
      <w:r w:rsidR="00A75011">
        <w:t xml:space="preserve"> instances)</w:t>
      </w:r>
    </w:p>
    <w:p w14:paraId="75EF98E0" w14:textId="074575FA" w:rsidR="00AD25D9" w:rsidRPr="007A4A9C" w:rsidRDefault="001F4D6C" w:rsidP="007B5581">
      <w:pPr>
        <w:spacing w:after="160" w:line="259" w:lineRule="auto"/>
        <w:rPr>
          <w:b/>
          <w:bCs/>
        </w:rPr>
      </w:pPr>
      <w:r w:rsidRPr="007A4A9C">
        <w:rPr>
          <w:b/>
          <w:bCs/>
        </w:rPr>
        <w:t xml:space="preserve">General Guidelines </w:t>
      </w:r>
    </w:p>
    <w:p w14:paraId="715F7D1C" w14:textId="130B0F4A" w:rsidR="000A409A" w:rsidRDefault="001F4D6C" w:rsidP="007B5581">
      <w:pPr>
        <w:spacing w:after="160" w:line="259" w:lineRule="auto"/>
      </w:pPr>
      <w:r w:rsidRPr="00CC6331">
        <w:t xml:space="preserve">The </w:t>
      </w:r>
      <w:r w:rsidR="00876F4D" w:rsidRPr="00CC6331">
        <w:t xml:space="preserve">dataset </w:t>
      </w:r>
      <w:r w:rsidRPr="00CC6331">
        <w:t>sh</w:t>
      </w:r>
      <w:r w:rsidR="00FA2146" w:rsidRPr="00CC6331">
        <w:t>all</w:t>
      </w:r>
      <w:r w:rsidRPr="00CC6331">
        <w:t xml:space="preserve"> cover the extent specified in the test dataset scheme.</w:t>
      </w:r>
      <w:r w:rsidR="009E36CF">
        <w:t xml:space="preserve"> </w:t>
      </w:r>
    </w:p>
    <w:p w14:paraId="3867BFD7" w14:textId="161CF8CB" w:rsidR="00401E2F" w:rsidRDefault="00CC6331" w:rsidP="007B5581">
      <w:pPr>
        <w:spacing w:after="160" w:line="259" w:lineRule="auto"/>
      </w:pPr>
      <w:r>
        <w:t>Cells should have a</w:t>
      </w:r>
      <w:r w:rsidR="009E43A8">
        <w:t xml:space="preserve"> minimum display scale of 22000 and a maximum display scale of 90000</w:t>
      </w:r>
    </w:p>
    <w:p w14:paraId="0DA258AF" w14:textId="753C688C" w:rsidR="00401E2F" w:rsidRDefault="00CC6331" w:rsidP="007B5581">
      <w:pPr>
        <w:spacing w:after="160" w:line="259" w:lineRule="auto"/>
      </w:pPr>
      <w:r>
        <w:t xml:space="preserve">Features should be captured to allow some room for additional features in the dataset in future. </w:t>
      </w:r>
    </w:p>
    <w:p w14:paraId="3E419FA6" w14:textId="1C9A58E4" w:rsidR="00401E2F" w:rsidRDefault="00CC6331" w:rsidP="007B5581">
      <w:pPr>
        <w:spacing w:after="160" w:line="259" w:lineRule="auto"/>
      </w:pPr>
      <w:r>
        <w:t>Although features should be captured in</w:t>
      </w:r>
      <w:r w:rsidR="0083395F">
        <w:t xml:space="preserve"> </w:t>
      </w:r>
      <w:r>
        <w:t xml:space="preserve">a logical combination in terms of geometry they do not need to reflect real world </w:t>
      </w:r>
      <w:r w:rsidR="0083395F">
        <w:t xml:space="preserve">features so an approach similar to that used in S-64 dataset </w:t>
      </w:r>
      <w:r w:rsidR="009E43A8">
        <w:t>GB4X0001</w:t>
      </w:r>
      <w:r w:rsidR="0083395F">
        <w:t xml:space="preserve"> is expected. </w:t>
      </w:r>
    </w:p>
    <w:p w14:paraId="31635479" w14:textId="3AA437F8" w:rsidR="00FE5779" w:rsidRDefault="00FE5779" w:rsidP="007B5581">
      <w:pPr>
        <w:spacing w:after="160" w:line="259" w:lineRule="auto"/>
      </w:pPr>
      <w:r>
        <w:t>Single overall DEPARE 20m</w:t>
      </w:r>
      <w:r w:rsidR="004B1449">
        <w:t xml:space="preserve"> shall be included and other features added as required so that a consistent scheme exists. </w:t>
      </w:r>
    </w:p>
    <w:p w14:paraId="31BBC1E9" w14:textId="2953D010" w:rsidR="00767B16" w:rsidRDefault="00767B16" w:rsidP="007B5581">
      <w:pPr>
        <w:spacing w:after="160" w:line="259" w:lineRule="auto"/>
      </w:pPr>
      <w:r>
        <w:t>Producer Agency code AA</w:t>
      </w:r>
      <w:r w:rsidR="00A67DFB">
        <w:t>00</w:t>
      </w:r>
      <w:r>
        <w:t xml:space="preserve"> shall be used</w:t>
      </w:r>
      <w:r w:rsidR="00A67DFB">
        <w:t xml:space="preserve"> </w:t>
      </w:r>
      <w:r w:rsidR="004A6EB6">
        <w:t xml:space="preserve">with </w:t>
      </w:r>
      <w:r w:rsidR="00A67DFB">
        <w:t xml:space="preserve">the </w:t>
      </w:r>
      <w:r w:rsidR="004A6EB6">
        <w:t>numerical value</w:t>
      </w:r>
      <w:r w:rsidR="00A67DFB">
        <w:t xml:space="preserve"> </w:t>
      </w:r>
      <w:r w:rsidR="004A6EB6">
        <w:t>1810</w:t>
      </w:r>
      <w:r>
        <w:t xml:space="preserve">. </w:t>
      </w:r>
    </w:p>
    <w:p w14:paraId="2C690BE5" w14:textId="1661887D" w:rsidR="00176B92" w:rsidRDefault="001F4D6C" w:rsidP="007B5581">
      <w:pPr>
        <w:spacing w:after="160" w:line="259" w:lineRule="auto"/>
      </w:pPr>
      <w:r>
        <w:t>All mandatory S-101 features shall be present</w:t>
      </w:r>
      <w:r w:rsidR="00876F4D">
        <w:t xml:space="preserve"> in the dataset</w:t>
      </w:r>
      <w:r w:rsidR="009C5693">
        <w:t xml:space="preserve"> and all mandatory attributes shall be populated. </w:t>
      </w:r>
    </w:p>
    <w:p w14:paraId="1305C767" w14:textId="4CF3A8F0" w:rsidR="00176B92" w:rsidRDefault="00176B92" w:rsidP="004740AF">
      <w:pPr>
        <w:pStyle w:val="ListParagraph"/>
        <w:numPr>
          <w:ilvl w:val="1"/>
          <w:numId w:val="15"/>
        </w:numPr>
        <w:spacing w:after="160" w:line="259" w:lineRule="auto"/>
      </w:pPr>
      <w:r>
        <w:t>Data Coverage</w:t>
      </w:r>
    </w:p>
    <w:p w14:paraId="61826443" w14:textId="5BC719AA" w:rsidR="001F4D6C" w:rsidRDefault="00176B92" w:rsidP="004740AF">
      <w:pPr>
        <w:pStyle w:val="ListParagraph"/>
        <w:numPr>
          <w:ilvl w:val="1"/>
          <w:numId w:val="15"/>
        </w:numPr>
        <w:spacing w:after="160" w:line="259" w:lineRule="auto"/>
      </w:pPr>
      <w:r>
        <w:t xml:space="preserve">Quality of Bathymetric data </w:t>
      </w:r>
      <w:r w:rsidR="004740AF">
        <w:t>(areas containing depth information and at maximum display scale 1:700000 and larger)</w:t>
      </w:r>
      <w:r w:rsidR="001F4D6C">
        <w:t xml:space="preserve"> </w:t>
      </w:r>
    </w:p>
    <w:p w14:paraId="661E65F4" w14:textId="1FC9640D" w:rsidR="00B71877" w:rsidRDefault="00176B92" w:rsidP="007B5581">
      <w:pPr>
        <w:pStyle w:val="ListParagraph"/>
        <w:numPr>
          <w:ilvl w:val="1"/>
          <w:numId w:val="15"/>
        </w:numPr>
        <w:spacing w:after="160" w:line="259" w:lineRule="auto"/>
      </w:pPr>
      <w:r>
        <w:t>Navigational System of Marks</w:t>
      </w:r>
    </w:p>
    <w:p w14:paraId="67ED91B8" w14:textId="4D0E9961" w:rsidR="00FA2146" w:rsidRDefault="00FA2146" w:rsidP="007B5581">
      <w:pPr>
        <w:spacing w:after="160" w:line="259" w:lineRule="auto"/>
      </w:pPr>
      <w:r>
        <w:t>The</w:t>
      </w:r>
      <w:r w:rsidR="00876F4D">
        <w:t xml:space="preserve"> dataset</w:t>
      </w:r>
      <w:r>
        <w:t xml:space="preserve"> </w:t>
      </w:r>
      <w:r w:rsidR="000A409A">
        <w:t xml:space="preserve">shall </w:t>
      </w:r>
      <w:r w:rsidR="00B71877">
        <w:t>conform to</w:t>
      </w:r>
      <w:r>
        <w:t xml:space="preserve"> S-101 Feature Catalogue 1.0.2 20220419</w:t>
      </w:r>
      <w:r w:rsidR="00233C9B">
        <w:t xml:space="preserve"> and DCEG 1.0.2</w:t>
      </w:r>
      <w:r>
        <w:t>.</w:t>
      </w:r>
    </w:p>
    <w:p w14:paraId="43671C03" w14:textId="697C283F" w:rsidR="00311F96" w:rsidRDefault="009C5693" w:rsidP="007B5581">
      <w:pPr>
        <w:spacing w:after="160" w:line="259" w:lineRule="auto"/>
      </w:pPr>
      <w:r>
        <w:t xml:space="preserve">Screenshots in the below documentation should be </w:t>
      </w:r>
      <w:r w:rsidR="00D26978">
        <w:t>created using the latest available version of the NIWC viewer.</w:t>
      </w:r>
    </w:p>
    <w:p w14:paraId="6466F9F3" w14:textId="5D8FCB9F" w:rsidR="00AD25D9" w:rsidRDefault="00AD25D9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07F72F21" w:rsidR="00B56A3A" w:rsidRPr="00C37152" w:rsidRDefault="004046EB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301F8C35" w:rsidR="00B56A3A" w:rsidRPr="00C37152" w:rsidRDefault="007510A2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</w:t>
            </w:r>
            <w:r w:rsidR="004046EB">
              <w:rPr>
                <w:rFonts w:ascii="Calibri" w:eastAsia="Times New Roman" w:hAnsi="Calibri" w:cs="Calibri"/>
                <w:sz w:val="20"/>
                <w:szCs w:val="20"/>
              </w:rPr>
              <w:t>marks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77777777" w:rsidR="00B56A3A" w:rsidRPr="003753BF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7C8AE19" w14:textId="318E99BC" w:rsidR="00D60FA3" w:rsidRDefault="00D60FA3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(area)</w:t>
            </w:r>
          </w:p>
          <w:p w14:paraId="37083A4C" w14:textId="156611E1" w:rsidR="00D60FA3" w:rsidRDefault="00D60FA3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(curve)</w:t>
            </w:r>
          </w:p>
          <w:p w14:paraId="596DC714" w14:textId="599EAAB8" w:rsidR="00392CE9" w:rsidRDefault="00392CE9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1 (Cairn)</w:t>
            </w:r>
          </w:p>
          <w:p w14:paraId="36B77353" w14:textId="64A522D9" w:rsidR="00392CE9" w:rsidRDefault="00392CE9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2 (Cemetery)</w:t>
            </w:r>
          </w:p>
          <w:p w14:paraId="5513BF9B" w14:textId="542EEC22" w:rsidR="009739FA" w:rsidRDefault="0056034C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</w:t>
            </w:r>
            <w:r w:rsidR="00392CE9">
              <w:rPr>
                <w:rFonts w:eastAsia="Times New Roman" w:cstheme="minorHAnsi"/>
                <w:sz w:val="20"/>
                <w:szCs w:val="20"/>
              </w:rPr>
              <w:t xml:space="preserve"> (point) category of landmark = 3 (Chimney)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2725C199" w14:textId="22FC7218" w:rsidR="0039089B" w:rsidRDefault="0039089B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</w:t>
            </w:r>
            <w:r w:rsidR="00DC127E">
              <w:rPr>
                <w:rFonts w:eastAsia="Times New Roman" w:cstheme="minorHAnsi"/>
                <w:sz w:val="20"/>
                <w:szCs w:val="20"/>
              </w:rPr>
              <w:t xml:space="preserve"> 4 (Dish Aerial)</w:t>
            </w:r>
          </w:p>
          <w:p w14:paraId="3E980F13" w14:textId="3194FE1B" w:rsidR="0039089B" w:rsidRDefault="0039089B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</w:t>
            </w:r>
            <w:r w:rsidR="00DC127E">
              <w:rPr>
                <w:rFonts w:eastAsia="Times New Roman" w:cstheme="minorHAnsi"/>
                <w:sz w:val="20"/>
                <w:szCs w:val="20"/>
              </w:rPr>
              <w:t xml:space="preserve"> 5 (Flagstaff)</w:t>
            </w:r>
          </w:p>
          <w:p w14:paraId="2D7C4309" w14:textId="606923C6" w:rsidR="0039089B" w:rsidRDefault="0039089B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</w:t>
            </w:r>
            <w:r w:rsidR="00DC127E">
              <w:rPr>
                <w:rFonts w:eastAsia="Times New Roman" w:cstheme="minorHAnsi"/>
                <w:sz w:val="20"/>
                <w:szCs w:val="20"/>
              </w:rPr>
              <w:t xml:space="preserve"> 6 (Flare Stack)</w:t>
            </w:r>
          </w:p>
          <w:p w14:paraId="7C2C59BB" w14:textId="3DDA8F16" w:rsidR="0039089B" w:rsidRDefault="0039089B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Landmark (point) category of landmark =</w:t>
            </w:r>
            <w:r w:rsidR="00DC127E">
              <w:rPr>
                <w:rFonts w:eastAsia="Times New Roman" w:cstheme="minorHAnsi"/>
                <w:sz w:val="20"/>
                <w:szCs w:val="20"/>
              </w:rPr>
              <w:t xml:space="preserve"> 7 (Mast)</w:t>
            </w:r>
          </w:p>
          <w:p w14:paraId="449CB6D4" w14:textId="6367EF19" w:rsidR="00D60FA3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Function = 29 (communication)</w:t>
            </w:r>
          </w:p>
          <w:p w14:paraId="68FA57A4" w14:textId="77777777" w:rsidR="00457595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7 (Mast)</w:t>
            </w:r>
          </w:p>
          <w:p w14:paraId="6701263D" w14:textId="7E9EA643" w:rsidR="00457595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Function = 40 (Airship Mooring)</w:t>
            </w:r>
          </w:p>
          <w:p w14:paraId="255669B7" w14:textId="77777777" w:rsidR="009501C3" w:rsidRDefault="009501C3" w:rsidP="009501C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7 (Mast)</w:t>
            </w:r>
          </w:p>
          <w:p w14:paraId="7F2258E2" w14:textId="14F56313" w:rsidR="009501C3" w:rsidRDefault="009501C3" w:rsidP="009501C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Function = 32 (Radar)</w:t>
            </w:r>
          </w:p>
          <w:p w14:paraId="14A3387E" w14:textId="77777777" w:rsidR="009501C3" w:rsidRDefault="009501C3" w:rsidP="009501C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7 (Mast)</w:t>
            </w:r>
          </w:p>
          <w:p w14:paraId="54BB096C" w14:textId="185AA8C3" w:rsidR="009501C3" w:rsidRDefault="009501C3" w:rsidP="009501C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Function = 31 (Radio)</w:t>
            </w:r>
          </w:p>
          <w:p w14:paraId="782DF5DA" w14:textId="77777777" w:rsidR="009501C3" w:rsidRDefault="009501C3" w:rsidP="009501C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7 (Mast)</w:t>
            </w:r>
          </w:p>
          <w:p w14:paraId="163DA535" w14:textId="06B26771" w:rsidR="009501C3" w:rsidRDefault="009501C3" w:rsidP="009501C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Function = 31 (Television)</w:t>
            </w:r>
          </w:p>
          <w:p w14:paraId="184AAF0D" w14:textId="396C69DE" w:rsidR="00DC127E" w:rsidRDefault="00DC127E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8 (Windsock)</w:t>
            </w:r>
          </w:p>
          <w:p w14:paraId="0F262DC3" w14:textId="21FEF8E2" w:rsidR="00DC127E" w:rsidRDefault="00DC127E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Landmark (point) category of landmark = 9 </w:t>
            </w:r>
            <w:r w:rsidR="00513387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Monument</w:t>
            </w:r>
            <w:r w:rsidR="0051338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4D9EB8DD" w14:textId="07F01085" w:rsidR="00513387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10 (Column/Pillar)</w:t>
            </w:r>
          </w:p>
          <w:p w14:paraId="1FB67BAF" w14:textId="3D77761E" w:rsidR="00513387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12 (Obelisk)</w:t>
            </w:r>
          </w:p>
          <w:p w14:paraId="6F46D135" w14:textId="48F5F423" w:rsidR="00513387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13 (Statue)</w:t>
            </w:r>
          </w:p>
          <w:p w14:paraId="1EA3CE3D" w14:textId="3E1CF8F2" w:rsidR="00513387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14 (Cross)</w:t>
            </w:r>
          </w:p>
          <w:p w14:paraId="788737B3" w14:textId="0ED272A4" w:rsidR="00513387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15 (Dome)</w:t>
            </w:r>
          </w:p>
          <w:p w14:paraId="3A84BD91" w14:textId="640FBCDA" w:rsidR="00513387" w:rsidRDefault="00513387" w:rsidP="0051338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Function = 20</w:t>
            </w:r>
            <w:r w:rsidR="00D60FA3">
              <w:rPr>
                <w:rFonts w:eastAsia="Times New Roman" w:cstheme="minorHAnsi"/>
                <w:sz w:val="20"/>
                <w:szCs w:val="20"/>
              </w:rPr>
              <w:t xml:space="preserve"> (Church)</w:t>
            </w:r>
          </w:p>
          <w:p w14:paraId="7FC968D7" w14:textId="77777777" w:rsidR="00457595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15 (Dome)</w:t>
            </w:r>
          </w:p>
          <w:p w14:paraId="6CC804BA" w14:textId="5672FFD0" w:rsidR="00457595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Function = 32 (Radar)</w:t>
            </w:r>
          </w:p>
          <w:p w14:paraId="76E9CD1C" w14:textId="528E341D" w:rsidR="00513387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16 (Radar Scanner)</w:t>
            </w:r>
          </w:p>
          <w:p w14:paraId="34721447" w14:textId="1CDF68E3" w:rsidR="00513387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41C79B71" w14:textId="26B9EF5F" w:rsidR="00D60FA3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Function = 38 (Clock) </w:t>
            </w:r>
          </w:p>
          <w:p w14:paraId="767A44F4" w14:textId="77777777" w:rsidR="00D60FA3" w:rsidRDefault="00D60FA3" w:rsidP="00D60F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4BB44DB0" w14:textId="187C390C" w:rsidR="00D60FA3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Function = 20 (Church)</w:t>
            </w:r>
          </w:p>
          <w:p w14:paraId="5CB8E8A8" w14:textId="77777777" w:rsidR="00457595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3CC26679" w14:textId="32C9D650" w:rsidR="00457595" w:rsidRPr="00D60FA3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Function = 28 (Lookout)</w:t>
            </w:r>
          </w:p>
          <w:p w14:paraId="35AF6017" w14:textId="77777777" w:rsidR="00D60FA3" w:rsidRDefault="00D60FA3" w:rsidP="00D60F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24062694" w14:textId="6A02487E" w:rsidR="00D60FA3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Function = 29 (Communication)</w:t>
            </w:r>
          </w:p>
          <w:p w14:paraId="22CD8959" w14:textId="77777777" w:rsidR="00D60FA3" w:rsidRDefault="00D60FA3" w:rsidP="00D60F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421AF21A" w14:textId="042F8565" w:rsidR="00D60FA3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Function = 33 (Light Support)</w:t>
            </w:r>
          </w:p>
          <w:p w14:paraId="219DDA47" w14:textId="77777777" w:rsidR="00457595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3FCB8F30" w14:textId="3634486D" w:rsidR="00457595" w:rsidRPr="00D60FA3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Function = 34 (Microwave)</w:t>
            </w:r>
          </w:p>
          <w:p w14:paraId="1B02B58A" w14:textId="77777777" w:rsidR="00D60FA3" w:rsidRDefault="00D60FA3" w:rsidP="00D60F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51FB2455" w14:textId="4162E9EE" w:rsidR="00D60FA3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Function = 39 (Control)</w:t>
            </w:r>
          </w:p>
          <w:p w14:paraId="677C7F65" w14:textId="77777777" w:rsidR="00D60FA3" w:rsidRDefault="00D60FA3" w:rsidP="00D60F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2E3024B4" w14:textId="17991752" w:rsidR="00D60FA3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Function = 35 (Cooling)</w:t>
            </w:r>
          </w:p>
          <w:p w14:paraId="2650A282" w14:textId="77777777" w:rsidR="00457595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7E77234C" w14:textId="5A7A8202" w:rsidR="00457595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Function = 36 (Observation)</w:t>
            </w:r>
          </w:p>
          <w:p w14:paraId="7068C9DD" w14:textId="77777777" w:rsidR="00457595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7F151E50" w14:textId="69478CB1" w:rsidR="00457595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Function = 32 (Radar)</w:t>
            </w:r>
          </w:p>
          <w:p w14:paraId="4233CA37" w14:textId="41369906" w:rsidR="009501C3" w:rsidRDefault="009501C3" w:rsidP="009501C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17 (Tower)</w:t>
            </w:r>
          </w:p>
          <w:p w14:paraId="57E17E17" w14:textId="0536FB8C" w:rsidR="009501C3" w:rsidRDefault="009501C3" w:rsidP="009501C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Function = 31 (Radio)</w:t>
            </w:r>
          </w:p>
          <w:p w14:paraId="454C9EA3" w14:textId="77777777" w:rsidR="009501C3" w:rsidRDefault="009501C3" w:rsidP="009501C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7 (Mast)</w:t>
            </w:r>
          </w:p>
          <w:p w14:paraId="276EAA6F" w14:textId="7B6378A9" w:rsidR="009501C3" w:rsidRDefault="009501C3" w:rsidP="009501C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Function = 30 (Television)</w:t>
            </w:r>
          </w:p>
          <w:p w14:paraId="28A91EF2" w14:textId="14298069" w:rsidR="00513387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18 (Windmill)</w:t>
            </w:r>
          </w:p>
          <w:p w14:paraId="172FF3D2" w14:textId="18788BF7" w:rsidR="00513387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</w:t>
            </w:r>
            <w:r w:rsidR="00457595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20 </w:t>
            </w:r>
            <w:r w:rsidR="00457595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Spire/Minaret</w:t>
            </w:r>
            <w:r w:rsidR="00457595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2648D3A" w14:textId="0ECB4276" w:rsidR="00D60FA3" w:rsidRDefault="00D60FA3" w:rsidP="00D60FA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Function = 20 (Church)</w:t>
            </w:r>
          </w:p>
          <w:p w14:paraId="5F74C71F" w14:textId="639E4125" w:rsidR="00457595" w:rsidRDefault="00457595" w:rsidP="0045759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20 (Spire/Minaret)</w:t>
            </w:r>
          </w:p>
          <w:p w14:paraId="1E07EA79" w14:textId="0B7DA15D" w:rsidR="00457595" w:rsidRPr="00D60FA3" w:rsidRDefault="00457595" w:rsidP="00457595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Function = 26 (Mosque)</w:t>
            </w:r>
          </w:p>
          <w:p w14:paraId="00A0B0E4" w14:textId="5B067562" w:rsidR="00513387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=Rock/Boulder on land)</w:t>
            </w:r>
          </w:p>
          <w:p w14:paraId="5B9BBFE2" w14:textId="5B06B32F" w:rsidR="00E14435" w:rsidRDefault="00392CE9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23 (Boundary mark)</w:t>
            </w:r>
          </w:p>
          <w:p w14:paraId="2B14E5FF" w14:textId="312446CE" w:rsidR="00513387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26 (bridge)</w:t>
            </w:r>
          </w:p>
          <w:p w14:paraId="68BCF634" w14:textId="398718E2" w:rsidR="00513387" w:rsidRDefault="0051338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(point) category of landmark = 27 (dam)</w:t>
            </w:r>
          </w:p>
          <w:p w14:paraId="3872997D" w14:textId="08698C06" w:rsidR="00B55B45" w:rsidRPr="00B55B45" w:rsidRDefault="00DC127E" w:rsidP="00B55B4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Landmark (curve) category of special purpose mark = 16 (Leading Mark)</w:t>
            </w:r>
          </w:p>
          <w:p w14:paraId="1631A483" w14:textId="44D90B0E" w:rsidR="00E14435" w:rsidRPr="00E14435" w:rsidRDefault="00E14435" w:rsidP="00E1443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40DCF5E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359849E8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72E0F" w:rsidRPr="00321EBD" w14:paraId="5AE1ED9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E5DCBD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F51FE58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97854F" w14:textId="77777777" w:rsidR="00372E0F" w:rsidRPr="00321EBD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72E0F" w:rsidRPr="00C37152" w14:paraId="7D3DBD5B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3F35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369D4F" w14:textId="77777777" w:rsidR="00372E0F" w:rsidRPr="00C37152" w:rsidRDefault="00372E0F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Silo/Tank</w:t>
            </w:r>
          </w:p>
        </w:tc>
      </w:tr>
      <w:tr w:rsidR="00372E0F" w:rsidRPr="00AB66B9" w14:paraId="0E4A8583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4E36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334B9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72E0F" w:rsidRPr="00DE2E28" w14:paraId="45B3463A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A012" w14:textId="77777777" w:rsidR="00372E0F" w:rsidRPr="003753BF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9B632" w14:textId="77777777" w:rsidR="00372E0F" w:rsidRDefault="00372E0F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DBD5284" w14:textId="03B4941B" w:rsidR="002E082B" w:rsidRDefault="002E082B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Silo/Tank (point) visual prominence = 1 (Visually Conspicuous)</w:t>
            </w:r>
          </w:p>
          <w:p w14:paraId="2E88E524" w14:textId="21768900" w:rsidR="002E082B" w:rsidRDefault="002E082B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Silo/Tank (area) visual prominence = </w:t>
            </w:r>
            <w:r w:rsidR="006517E5">
              <w:rPr>
                <w:rFonts w:eastAsia="Times New Roman" w:cstheme="minorHAnsi"/>
                <w:sz w:val="20"/>
                <w:szCs w:val="20"/>
              </w:rPr>
              <w:t>2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(Not Visually Conspicuous)</w:t>
            </w:r>
          </w:p>
          <w:p w14:paraId="43CAE778" w14:textId="6413FDD6" w:rsidR="00392CE9" w:rsidRDefault="00392CE9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Silo/Tank (point) category of silo/tank = 4 (Water Tower)</w:t>
            </w:r>
          </w:p>
          <w:p w14:paraId="6DFDE5E3" w14:textId="2AD419B7" w:rsidR="0039089B" w:rsidRPr="0039089B" w:rsidRDefault="0039089B" w:rsidP="0039089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Silo/Tank (point) product = 3 (Water)</w:t>
            </w:r>
          </w:p>
          <w:p w14:paraId="39D58FED" w14:textId="2937658A" w:rsidR="00E14435" w:rsidRDefault="00E14435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Silo/Tank (point) category of silo/tank = 3 (Grain Elevator)</w:t>
            </w:r>
          </w:p>
          <w:p w14:paraId="0B8550A3" w14:textId="77777777" w:rsidR="0039089B" w:rsidRDefault="0039089B" w:rsidP="0039089B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Silo/Tank (point) product = 22 (Grain)</w:t>
            </w:r>
          </w:p>
          <w:p w14:paraId="7B025988" w14:textId="45AC139C" w:rsidR="00392CE9" w:rsidRDefault="00392CE9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Silo/Tank (point) category of silo/tank = 2 (Tank in general)</w:t>
            </w:r>
          </w:p>
          <w:p w14:paraId="4100C4FF" w14:textId="496D1471" w:rsidR="00E14435" w:rsidRPr="004746D7" w:rsidRDefault="00E14435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Silo/Tank (point) category of silo/tank = 1 (Silo</w:t>
            </w:r>
            <w:r w:rsidR="00392CE9">
              <w:rPr>
                <w:rFonts w:eastAsia="Times New Roman" w:cstheme="minorHAnsi"/>
                <w:sz w:val="20"/>
                <w:szCs w:val="20"/>
              </w:rPr>
              <w:t xml:space="preserve"> in general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2F96C0E" w14:textId="77777777" w:rsidR="00372E0F" w:rsidRPr="00DE2E28" w:rsidRDefault="00372E0F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72E0F" w:rsidRPr="006023A3" w14:paraId="01089A45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038E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01F3" w14:textId="77777777" w:rsidR="00372E0F" w:rsidRDefault="00372E0F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A62BD49" w14:textId="77777777" w:rsidR="00372E0F" w:rsidRDefault="00372E0F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9049D05" w14:textId="77777777" w:rsidR="00372E0F" w:rsidRPr="006023A3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047413" w14:textId="77777777" w:rsidR="00372E0F" w:rsidRDefault="00372E0F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F5445" w:rsidRPr="00321EBD" w14:paraId="3AA261D1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604971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EE3637" w14:textId="6655C0C6" w:rsidR="004F5445" w:rsidRPr="00C37152" w:rsidRDefault="004046E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5A29E5F" w14:textId="77777777" w:rsidR="004F5445" w:rsidRPr="00321EBD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F5445" w:rsidRPr="00C37152" w14:paraId="19631FD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C24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34530E" w14:textId="776621FD" w:rsidR="004F5445" w:rsidRPr="00C37152" w:rsidRDefault="004046E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Wind Turbine</w:t>
            </w:r>
          </w:p>
        </w:tc>
      </w:tr>
      <w:tr w:rsidR="004F5445" w:rsidRPr="00AB66B9" w14:paraId="7EB2A1A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978F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069D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F5445" w:rsidRPr="00DE2E28" w14:paraId="7F9B54B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78BD" w14:textId="77777777" w:rsidR="004F5445" w:rsidRPr="003753BF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AD1F" w14:textId="77777777" w:rsidR="004F5445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4BE35C1" w14:textId="4E1C40FB" w:rsidR="00C0396B" w:rsidRDefault="00C0396B" w:rsidP="00372E0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Wind Turbine (point) visual prominence = 1 (Visually Conspicuous)</w:t>
            </w:r>
          </w:p>
          <w:p w14:paraId="614A4DF3" w14:textId="3193D6E1" w:rsidR="00C0396B" w:rsidRDefault="00C0396B" w:rsidP="00C039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Wind Turbine (point) visual prominence = </w:t>
            </w:r>
            <w:r w:rsidR="006517E5">
              <w:rPr>
                <w:rFonts w:eastAsia="Times New Roman" w:cstheme="minorHAnsi"/>
                <w:sz w:val="20"/>
                <w:szCs w:val="20"/>
              </w:rPr>
              <w:t>2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(Not Visually Conspicuous)</w:t>
            </w:r>
          </w:p>
          <w:p w14:paraId="2CF5C689" w14:textId="77777777" w:rsidR="00C0396B" w:rsidRPr="00372E0F" w:rsidRDefault="00C0396B" w:rsidP="00C0396B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E7EC013" w14:textId="77777777" w:rsidR="004F5445" w:rsidRPr="00DE2E28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F5445" w:rsidRPr="006023A3" w14:paraId="7ECA399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88F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E0BF9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5EE27E0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C7C7CBC" w14:textId="77777777" w:rsidR="004F5445" w:rsidRPr="006023A3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666A31F8" w:rsidR="002E6058" w:rsidRPr="00C37152" w:rsidRDefault="004046E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567A7C7A" w:rsidR="002E6058" w:rsidRPr="00C37152" w:rsidRDefault="00446CDF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Fortified Structure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77777777" w:rsidR="002E6058" w:rsidRPr="003753BF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0C1552C" w14:textId="20485D2F" w:rsidR="002E6058" w:rsidRDefault="00FB4F24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Fortified Structure (point) category of fortified structure = 1 (</w:t>
            </w:r>
            <w:r w:rsidR="00372E0F">
              <w:rPr>
                <w:rFonts w:eastAsia="Times New Roman" w:cstheme="minorHAnsi"/>
                <w:sz w:val="20"/>
                <w:szCs w:val="20"/>
              </w:rPr>
              <w:t>C</w:t>
            </w:r>
            <w:r>
              <w:rPr>
                <w:rFonts w:eastAsia="Times New Roman" w:cstheme="minorHAnsi"/>
                <w:sz w:val="20"/>
                <w:szCs w:val="20"/>
              </w:rPr>
              <w:t>astle)</w:t>
            </w:r>
          </w:p>
          <w:p w14:paraId="132B9EC8" w14:textId="56BB7F43" w:rsidR="0039089B" w:rsidRDefault="0039089B" w:rsidP="0039089B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Fortified Structure (point) visual prominence = 1 (Visually Conspicuous)</w:t>
            </w:r>
          </w:p>
          <w:p w14:paraId="5D38A9A3" w14:textId="77777777" w:rsidR="0039089B" w:rsidRDefault="0039089B" w:rsidP="0039089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Fortified Structure (point) category of fortified structure = 1 (Castle)</w:t>
            </w:r>
          </w:p>
          <w:p w14:paraId="61D0C142" w14:textId="3966E3C7" w:rsidR="0039089B" w:rsidRPr="0039089B" w:rsidRDefault="0039089B" w:rsidP="0039089B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Fortified Structure (point) visual prominence = </w:t>
            </w:r>
            <w:r w:rsidR="006517E5">
              <w:rPr>
                <w:rFonts w:eastAsia="Times New Roman" w:cstheme="minorHAnsi"/>
                <w:sz w:val="20"/>
                <w:szCs w:val="20"/>
              </w:rPr>
              <w:t>2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(Not Visually Conspicuous)</w:t>
            </w:r>
          </w:p>
          <w:p w14:paraId="720E0DEB" w14:textId="77777777" w:rsidR="0039089B" w:rsidRPr="0039089B" w:rsidRDefault="0039089B" w:rsidP="0039089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E370013" w14:textId="4D625E4D" w:rsidR="00FB4F24" w:rsidRPr="004746D7" w:rsidRDefault="00FB4F24" w:rsidP="00FB4F2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Fortified Structure (</w:t>
            </w:r>
            <w:r w:rsidR="00372E0F">
              <w:rPr>
                <w:rFonts w:eastAsia="Times New Roman" w:cstheme="minorHAnsi"/>
                <w:sz w:val="20"/>
                <w:szCs w:val="20"/>
              </w:rPr>
              <w:t>area</w:t>
            </w:r>
            <w:r>
              <w:rPr>
                <w:rFonts w:eastAsia="Times New Roman" w:cstheme="minorHAnsi"/>
                <w:sz w:val="20"/>
                <w:szCs w:val="20"/>
              </w:rPr>
              <w:t>) category of fortified structure = 1 (</w:t>
            </w:r>
            <w:r w:rsidR="00372E0F">
              <w:rPr>
                <w:rFonts w:eastAsia="Times New Roman" w:cstheme="minorHAnsi"/>
                <w:sz w:val="20"/>
                <w:szCs w:val="20"/>
              </w:rPr>
              <w:t>F</w:t>
            </w:r>
            <w:r>
              <w:rPr>
                <w:rFonts w:eastAsia="Times New Roman" w:cstheme="minorHAnsi"/>
                <w:sz w:val="20"/>
                <w:szCs w:val="20"/>
              </w:rPr>
              <w:t>ort)</w:t>
            </w:r>
          </w:p>
          <w:p w14:paraId="51A707D3" w14:textId="77777777" w:rsidR="002E6058" w:rsidRDefault="00372E0F" w:rsidP="0039089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Fortified Structure (curve) category of fortified structure = 9 (Rampart)</w:t>
            </w:r>
          </w:p>
          <w:p w14:paraId="03ED4052" w14:textId="3FB303D6" w:rsidR="0039089B" w:rsidRPr="0039089B" w:rsidRDefault="0039089B" w:rsidP="0039089B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6DBF65A0" w:rsidR="00F7647E" w:rsidRPr="00C37152" w:rsidRDefault="00446CDF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5CCBB160" w:rsidR="00F7647E" w:rsidRPr="00C37152" w:rsidRDefault="00446CDF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Production/Storage Area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77777777" w:rsidR="00F7647E" w:rsidRPr="003753BF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C498936" w14:textId="3CEABE8C" w:rsidR="0039089B" w:rsidRPr="0039089B" w:rsidRDefault="003042D2" w:rsidP="0039089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Production/Storage</w:t>
            </w:r>
            <w:r w:rsidR="00581D4A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area</w:t>
            </w:r>
            <w:r w:rsidR="00581D4A">
              <w:rPr>
                <w:rFonts w:eastAsia="Times New Roman" w:cstheme="minorHAnsi"/>
                <w:sz w:val="20"/>
                <w:szCs w:val="20"/>
              </w:rPr>
              <w:t>)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category of production area = 12 </w:t>
            </w:r>
            <w:r w:rsidR="00442163">
              <w:rPr>
                <w:rFonts w:eastAsia="Times New Roman" w:cstheme="minorHAnsi"/>
                <w:sz w:val="20"/>
                <w:szCs w:val="20"/>
              </w:rPr>
              <w:t>(Solar Farm)</w:t>
            </w:r>
          </w:p>
          <w:p w14:paraId="0965CEEA" w14:textId="5FCC9EB7" w:rsidR="003042D2" w:rsidRDefault="003042D2" w:rsidP="003042D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Production/Storage (area) category of production area = 9</w:t>
            </w:r>
            <w:r w:rsidR="00442163">
              <w:rPr>
                <w:rFonts w:eastAsia="Times New Roman" w:cstheme="minorHAnsi"/>
                <w:sz w:val="20"/>
                <w:szCs w:val="20"/>
              </w:rPr>
              <w:t xml:space="preserve"> (Wind Farm)</w:t>
            </w:r>
          </w:p>
          <w:p w14:paraId="2126EC87" w14:textId="77777777" w:rsidR="0039089B" w:rsidRDefault="0039089B" w:rsidP="0039089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Production/Storage (area) visual prominence = 1 (Visually Conspicuous)</w:t>
            </w:r>
          </w:p>
          <w:p w14:paraId="3313AC85" w14:textId="77777777" w:rsidR="0039089B" w:rsidRDefault="0039089B" w:rsidP="0039089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Production/Storage (area) category of production area = 9 (Wind Farm)</w:t>
            </w:r>
          </w:p>
          <w:p w14:paraId="48FF79DB" w14:textId="074C4AB8" w:rsidR="0039089B" w:rsidRPr="004746D7" w:rsidRDefault="0039089B" w:rsidP="0039089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Production/Storage (point) visual prominence = </w:t>
            </w:r>
            <w:r w:rsidR="006517E5">
              <w:rPr>
                <w:rFonts w:eastAsia="Times New Roman" w:cstheme="minorHAnsi"/>
                <w:sz w:val="20"/>
                <w:szCs w:val="20"/>
              </w:rPr>
              <w:t>2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(Not Visually Conspicuous)</w:t>
            </w:r>
          </w:p>
          <w:p w14:paraId="2DF8418D" w14:textId="5782C43A" w:rsidR="003042D2" w:rsidRDefault="003042D2" w:rsidP="003042D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Production/Storage (area) category of production area = 8</w:t>
            </w:r>
            <w:r w:rsidR="00442163">
              <w:rPr>
                <w:rFonts w:eastAsia="Times New Roman" w:cstheme="minorHAnsi"/>
                <w:sz w:val="20"/>
                <w:szCs w:val="20"/>
              </w:rPr>
              <w:t xml:space="preserve"> (Tank Farm)</w:t>
            </w:r>
          </w:p>
          <w:p w14:paraId="4EAEBED5" w14:textId="168777CE" w:rsidR="006517E5" w:rsidRDefault="006517E5" w:rsidP="006517E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Production/Storage (area) visual prominence = 1 (Visually Conspicuous)</w:t>
            </w:r>
          </w:p>
          <w:p w14:paraId="6DA249CD" w14:textId="77777777" w:rsidR="006517E5" w:rsidRDefault="006517E5" w:rsidP="006517E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Production/Storage (area) category of production area = 8 (Tank Farm)</w:t>
            </w:r>
          </w:p>
          <w:p w14:paraId="05F63271" w14:textId="48FDF75D" w:rsidR="006517E5" w:rsidRPr="006517E5" w:rsidRDefault="006517E5" w:rsidP="006517E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Production/Storage (area) visual prominence = 2 (Not Visually Conspicuous)</w:t>
            </w:r>
          </w:p>
          <w:p w14:paraId="02471690" w14:textId="442CF7D0" w:rsidR="003042D2" w:rsidRDefault="003042D2" w:rsidP="003042D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Production/Storage (point) category of production area = 6</w:t>
            </w:r>
            <w:r w:rsidR="00442163">
              <w:rPr>
                <w:rFonts w:eastAsia="Times New Roman" w:cstheme="minorHAnsi"/>
                <w:sz w:val="20"/>
                <w:szCs w:val="20"/>
              </w:rPr>
              <w:t xml:space="preserve"> (Timber Yard)</w:t>
            </w:r>
          </w:p>
          <w:p w14:paraId="3E7B19F2" w14:textId="71EF824D" w:rsidR="003042D2" w:rsidRPr="003042D2" w:rsidRDefault="003042D2" w:rsidP="003042D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Production/Storage (point) category of production area = 2</w:t>
            </w:r>
            <w:r w:rsidR="00442163">
              <w:rPr>
                <w:rFonts w:eastAsia="Times New Roman" w:cstheme="minorHAnsi"/>
                <w:sz w:val="20"/>
                <w:szCs w:val="20"/>
              </w:rPr>
              <w:t xml:space="preserve"> (Mine)</w:t>
            </w:r>
          </w:p>
          <w:p w14:paraId="6B941192" w14:textId="77777777" w:rsidR="00F7647E" w:rsidRPr="00DE2E28" w:rsidRDefault="00F7647E" w:rsidP="006517E5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26A3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B201ECB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A4A3B06" w14:textId="77777777" w:rsidR="00F7647E" w:rsidRPr="006023A3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77777777" w:rsidR="00F563A3" w:rsidRDefault="00F563A3" w:rsidP="00446CDF">
      <w:pPr>
        <w:spacing w:after="160" w:line="259" w:lineRule="auto"/>
        <w:rPr>
          <w:b/>
          <w:sz w:val="28"/>
          <w:szCs w:val="28"/>
        </w:rPr>
      </w:pPr>
    </w:p>
    <w:sectPr w:rsidR="00F563A3" w:rsidSect="00491E0A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1D93C" w14:textId="77777777" w:rsidR="00C71B7D" w:rsidRDefault="00C71B7D" w:rsidP="00C501C0">
      <w:pPr>
        <w:spacing w:after="0" w:line="240" w:lineRule="auto"/>
      </w:pPr>
      <w:r>
        <w:separator/>
      </w:r>
    </w:p>
  </w:endnote>
  <w:endnote w:type="continuationSeparator" w:id="0">
    <w:p w14:paraId="3DEE0C9F" w14:textId="77777777" w:rsidR="00C71B7D" w:rsidRDefault="00C71B7D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4F62E" w14:textId="77777777" w:rsidR="00C71B7D" w:rsidRDefault="00C71B7D" w:rsidP="00C501C0">
      <w:pPr>
        <w:spacing w:after="0" w:line="240" w:lineRule="auto"/>
      </w:pPr>
      <w:r>
        <w:separator/>
      </w:r>
    </w:p>
  </w:footnote>
  <w:footnote w:type="continuationSeparator" w:id="0">
    <w:p w14:paraId="7EA3C4B6" w14:textId="77777777" w:rsidR="00C71B7D" w:rsidRDefault="00C71B7D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092FCE37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E72A7"/>
    <w:multiLevelType w:val="hybridMultilevel"/>
    <w:tmpl w:val="A3CAF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19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0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9"/>
  </w:num>
  <w:num w:numId="2" w16cid:durableId="1705247044">
    <w:abstractNumId w:val="18"/>
  </w:num>
  <w:num w:numId="3" w16cid:durableId="596795816">
    <w:abstractNumId w:val="11"/>
  </w:num>
  <w:num w:numId="4" w16cid:durableId="1793396925">
    <w:abstractNumId w:val="1"/>
  </w:num>
  <w:num w:numId="5" w16cid:durableId="1642688088">
    <w:abstractNumId w:val="16"/>
  </w:num>
  <w:num w:numId="6" w16cid:durableId="104423781">
    <w:abstractNumId w:val="22"/>
  </w:num>
  <w:num w:numId="7" w16cid:durableId="197552784">
    <w:abstractNumId w:val="19"/>
  </w:num>
  <w:num w:numId="8" w16cid:durableId="829364878">
    <w:abstractNumId w:val="21"/>
  </w:num>
  <w:num w:numId="9" w16cid:durableId="2086954836">
    <w:abstractNumId w:val="8"/>
  </w:num>
  <w:num w:numId="10" w16cid:durableId="1257398568">
    <w:abstractNumId w:val="20"/>
  </w:num>
  <w:num w:numId="11" w16cid:durableId="538666908">
    <w:abstractNumId w:val="12"/>
  </w:num>
  <w:num w:numId="12" w16cid:durableId="1418870682">
    <w:abstractNumId w:val="10"/>
  </w:num>
  <w:num w:numId="13" w16cid:durableId="1415516378">
    <w:abstractNumId w:val="7"/>
  </w:num>
  <w:num w:numId="14" w16cid:durableId="1306668649">
    <w:abstractNumId w:val="2"/>
  </w:num>
  <w:num w:numId="15" w16cid:durableId="400955794">
    <w:abstractNumId w:val="4"/>
  </w:num>
  <w:num w:numId="16" w16cid:durableId="808480068">
    <w:abstractNumId w:val="3"/>
  </w:num>
  <w:num w:numId="17" w16cid:durableId="1816415179">
    <w:abstractNumId w:val="0"/>
  </w:num>
  <w:num w:numId="18" w16cid:durableId="2022317064">
    <w:abstractNumId w:val="13"/>
  </w:num>
  <w:num w:numId="19" w16cid:durableId="1032878300">
    <w:abstractNumId w:val="6"/>
  </w:num>
  <w:num w:numId="20" w16cid:durableId="715005890">
    <w:abstractNumId w:val="15"/>
  </w:num>
  <w:num w:numId="21" w16cid:durableId="161504981">
    <w:abstractNumId w:val="5"/>
  </w:num>
  <w:num w:numId="22" w16cid:durableId="2127458514">
    <w:abstractNumId w:val="17"/>
  </w:num>
  <w:num w:numId="23" w16cid:durableId="21044486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324F5"/>
    <w:rsid w:val="00032676"/>
    <w:rsid w:val="00040B1E"/>
    <w:rsid w:val="000452FA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13EC"/>
    <w:rsid w:val="000B2572"/>
    <w:rsid w:val="000B5DC9"/>
    <w:rsid w:val="000C1735"/>
    <w:rsid w:val="000C7725"/>
    <w:rsid w:val="000E2FCE"/>
    <w:rsid w:val="000F4319"/>
    <w:rsid w:val="00121A98"/>
    <w:rsid w:val="001321FC"/>
    <w:rsid w:val="001543D1"/>
    <w:rsid w:val="00154ACA"/>
    <w:rsid w:val="001567C0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C1E96"/>
    <w:rsid w:val="001C35E7"/>
    <w:rsid w:val="001D0463"/>
    <w:rsid w:val="001E16C4"/>
    <w:rsid w:val="001F4D6C"/>
    <w:rsid w:val="0022772B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A95"/>
    <w:rsid w:val="00256162"/>
    <w:rsid w:val="002727B9"/>
    <w:rsid w:val="00284D73"/>
    <w:rsid w:val="002869B1"/>
    <w:rsid w:val="00290163"/>
    <w:rsid w:val="0029207E"/>
    <w:rsid w:val="00294730"/>
    <w:rsid w:val="002950E9"/>
    <w:rsid w:val="002A4180"/>
    <w:rsid w:val="002C2B25"/>
    <w:rsid w:val="002C3223"/>
    <w:rsid w:val="002C50FD"/>
    <w:rsid w:val="002D45F1"/>
    <w:rsid w:val="002E082B"/>
    <w:rsid w:val="002E0F74"/>
    <w:rsid w:val="002E5347"/>
    <w:rsid w:val="002E6058"/>
    <w:rsid w:val="00301038"/>
    <w:rsid w:val="003022E0"/>
    <w:rsid w:val="00302B64"/>
    <w:rsid w:val="00303FAF"/>
    <w:rsid w:val="003042D2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62C26"/>
    <w:rsid w:val="00372E0F"/>
    <w:rsid w:val="003753BF"/>
    <w:rsid w:val="00383E9D"/>
    <w:rsid w:val="003857C2"/>
    <w:rsid w:val="003900EB"/>
    <w:rsid w:val="0039089B"/>
    <w:rsid w:val="00392CE9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F3834"/>
    <w:rsid w:val="003F3F5B"/>
    <w:rsid w:val="003F53EF"/>
    <w:rsid w:val="00401E2F"/>
    <w:rsid w:val="004046EB"/>
    <w:rsid w:val="0040587D"/>
    <w:rsid w:val="004130A5"/>
    <w:rsid w:val="00414551"/>
    <w:rsid w:val="00423F1D"/>
    <w:rsid w:val="00424701"/>
    <w:rsid w:val="00436EB6"/>
    <w:rsid w:val="00437E9A"/>
    <w:rsid w:val="00442163"/>
    <w:rsid w:val="0044273F"/>
    <w:rsid w:val="00446CDF"/>
    <w:rsid w:val="00454621"/>
    <w:rsid w:val="00457595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F50DD"/>
    <w:rsid w:val="004F5445"/>
    <w:rsid w:val="004F5EE9"/>
    <w:rsid w:val="00500A86"/>
    <w:rsid w:val="00504884"/>
    <w:rsid w:val="00507EEE"/>
    <w:rsid w:val="00513387"/>
    <w:rsid w:val="005217D0"/>
    <w:rsid w:val="005352DB"/>
    <w:rsid w:val="00545671"/>
    <w:rsid w:val="00546AF0"/>
    <w:rsid w:val="005477C8"/>
    <w:rsid w:val="00550A5F"/>
    <w:rsid w:val="00550D8E"/>
    <w:rsid w:val="0056034C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D0C"/>
    <w:rsid w:val="005A304E"/>
    <w:rsid w:val="005C43AB"/>
    <w:rsid w:val="005C78D5"/>
    <w:rsid w:val="005D6A63"/>
    <w:rsid w:val="006023A3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43C31"/>
    <w:rsid w:val="006517E5"/>
    <w:rsid w:val="00652001"/>
    <w:rsid w:val="00662CF1"/>
    <w:rsid w:val="006874A4"/>
    <w:rsid w:val="00690EB5"/>
    <w:rsid w:val="00695623"/>
    <w:rsid w:val="006977B3"/>
    <w:rsid w:val="006A21E3"/>
    <w:rsid w:val="006A4EAF"/>
    <w:rsid w:val="006A612B"/>
    <w:rsid w:val="006A7ECB"/>
    <w:rsid w:val="006B13C7"/>
    <w:rsid w:val="006B7EB3"/>
    <w:rsid w:val="006D0E00"/>
    <w:rsid w:val="006D58E5"/>
    <w:rsid w:val="006D60CF"/>
    <w:rsid w:val="006F212C"/>
    <w:rsid w:val="006F31A7"/>
    <w:rsid w:val="0070459C"/>
    <w:rsid w:val="007068D8"/>
    <w:rsid w:val="00713CB2"/>
    <w:rsid w:val="00735500"/>
    <w:rsid w:val="007510A2"/>
    <w:rsid w:val="00752046"/>
    <w:rsid w:val="0076774C"/>
    <w:rsid w:val="00767B16"/>
    <w:rsid w:val="00772689"/>
    <w:rsid w:val="007812B4"/>
    <w:rsid w:val="00783270"/>
    <w:rsid w:val="007858F6"/>
    <w:rsid w:val="00793825"/>
    <w:rsid w:val="00795C80"/>
    <w:rsid w:val="007A05C9"/>
    <w:rsid w:val="007A0C58"/>
    <w:rsid w:val="007A4A9C"/>
    <w:rsid w:val="007B5581"/>
    <w:rsid w:val="007C7AD8"/>
    <w:rsid w:val="007E4D2B"/>
    <w:rsid w:val="007E5D4D"/>
    <w:rsid w:val="007F5999"/>
    <w:rsid w:val="007F61E4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6F4D"/>
    <w:rsid w:val="00883104"/>
    <w:rsid w:val="00884548"/>
    <w:rsid w:val="00890032"/>
    <w:rsid w:val="008B4FAD"/>
    <w:rsid w:val="008C54EA"/>
    <w:rsid w:val="008D3675"/>
    <w:rsid w:val="008D3FEE"/>
    <w:rsid w:val="008D7935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5019F"/>
    <w:rsid w:val="009501C3"/>
    <w:rsid w:val="00951428"/>
    <w:rsid w:val="009579D3"/>
    <w:rsid w:val="0096065E"/>
    <w:rsid w:val="00966375"/>
    <w:rsid w:val="0097265D"/>
    <w:rsid w:val="009739FA"/>
    <w:rsid w:val="00984D08"/>
    <w:rsid w:val="009853BE"/>
    <w:rsid w:val="0099140B"/>
    <w:rsid w:val="009949F5"/>
    <w:rsid w:val="009A2975"/>
    <w:rsid w:val="009A742A"/>
    <w:rsid w:val="009B020B"/>
    <w:rsid w:val="009B5BCD"/>
    <w:rsid w:val="009C5693"/>
    <w:rsid w:val="009E2F5B"/>
    <w:rsid w:val="009E36CF"/>
    <w:rsid w:val="009E43A8"/>
    <w:rsid w:val="009E55F0"/>
    <w:rsid w:val="009E6110"/>
    <w:rsid w:val="009E6910"/>
    <w:rsid w:val="009F60C9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76E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1536"/>
    <w:rsid w:val="00AA6CC3"/>
    <w:rsid w:val="00AB05C1"/>
    <w:rsid w:val="00AB394E"/>
    <w:rsid w:val="00AB66B9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10B2D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B45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7B95"/>
    <w:rsid w:val="00C0396B"/>
    <w:rsid w:val="00C121A3"/>
    <w:rsid w:val="00C12BA2"/>
    <w:rsid w:val="00C14D3B"/>
    <w:rsid w:val="00C179CD"/>
    <w:rsid w:val="00C236F7"/>
    <w:rsid w:val="00C437E7"/>
    <w:rsid w:val="00C4387E"/>
    <w:rsid w:val="00C43AC3"/>
    <w:rsid w:val="00C45929"/>
    <w:rsid w:val="00C501C0"/>
    <w:rsid w:val="00C50ACF"/>
    <w:rsid w:val="00C5231B"/>
    <w:rsid w:val="00C54CFF"/>
    <w:rsid w:val="00C66911"/>
    <w:rsid w:val="00C71881"/>
    <w:rsid w:val="00C71A3F"/>
    <w:rsid w:val="00C71B7D"/>
    <w:rsid w:val="00C72058"/>
    <w:rsid w:val="00C73401"/>
    <w:rsid w:val="00C77360"/>
    <w:rsid w:val="00C85DBB"/>
    <w:rsid w:val="00C94C14"/>
    <w:rsid w:val="00CA0754"/>
    <w:rsid w:val="00CA59AE"/>
    <w:rsid w:val="00CC28C0"/>
    <w:rsid w:val="00CC6331"/>
    <w:rsid w:val="00CC7029"/>
    <w:rsid w:val="00CD6692"/>
    <w:rsid w:val="00CE1B74"/>
    <w:rsid w:val="00CE55A9"/>
    <w:rsid w:val="00CF643F"/>
    <w:rsid w:val="00CF6CB7"/>
    <w:rsid w:val="00CF718E"/>
    <w:rsid w:val="00D15F1F"/>
    <w:rsid w:val="00D17BFE"/>
    <w:rsid w:val="00D26978"/>
    <w:rsid w:val="00D308AF"/>
    <w:rsid w:val="00D33F7D"/>
    <w:rsid w:val="00D36297"/>
    <w:rsid w:val="00D5534E"/>
    <w:rsid w:val="00D55704"/>
    <w:rsid w:val="00D60FA3"/>
    <w:rsid w:val="00D61155"/>
    <w:rsid w:val="00D61CB9"/>
    <w:rsid w:val="00D702F4"/>
    <w:rsid w:val="00D70D44"/>
    <w:rsid w:val="00D72B06"/>
    <w:rsid w:val="00D76C30"/>
    <w:rsid w:val="00D948E1"/>
    <w:rsid w:val="00DB11F7"/>
    <w:rsid w:val="00DB2BBC"/>
    <w:rsid w:val="00DB508D"/>
    <w:rsid w:val="00DC0238"/>
    <w:rsid w:val="00DC127E"/>
    <w:rsid w:val="00DC7579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14435"/>
    <w:rsid w:val="00E23FD4"/>
    <w:rsid w:val="00E320A3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B45D3"/>
    <w:rsid w:val="00FB4F24"/>
    <w:rsid w:val="00FC6896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Props1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AFB023-E0F9-4C8F-AD49-C2777FB9D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B2530F-FF4D-4593-AB40-9693D788F9DC}">
  <ds:schemaRefs>
    <ds:schemaRef ds:uri="http://purl.org/dc/terms/"/>
    <ds:schemaRef ds:uri="http://schemas.microsoft.com/office/2006/documentManagement/types"/>
    <ds:schemaRef ds:uri="3afcca85-626d-40cf-8493-15e01d150ad7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a5de893b-c722-4ec2-8e11-ead4310e3e99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11</cp:revision>
  <dcterms:created xsi:type="dcterms:W3CDTF">2022-06-03T03:27:00Z</dcterms:created>
  <dcterms:modified xsi:type="dcterms:W3CDTF">2022-07-06T09:20:00Z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