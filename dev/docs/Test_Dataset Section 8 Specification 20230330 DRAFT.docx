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01BBE47C" w:rsidR="003351ED" w:rsidRPr="00633C8C" w:rsidRDefault="00C236F7" w:rsidP="00633C8C">
      <w:pPr>
        <w:pStyle w:val="Heading1"/>
      </w:pPr>
      <w:r w:rsidRPr="00633C8C">
        <w:t>Test Dataset: </w:t>
      </w:r>
      <w:r w:rsidR="00AD25D9" w:rsidRPr="00DE630C">
        <w:t>101</w:t>
      </w:r>
      <w:r w:rsidR="00767B16" w:rsidRPr="00DE630C">
        <w:t>A</w:t>
      </w:r>
      <w:r w:rsidR="00FD1D64">
        <w:t>A00DS</w:t>
      </w:r>
      <w:r w:rsidR="00DE630C">
        <w:t>0008</w:t>
      </w:r>
      <w:r w:rsidR="007E4D2B" w:rsidRPr="00633C8C">
        <w:t xml:space="preserve"> – Dataset 0</w:t>
      </w:r>
      <w:r w:rsidR="00A32346">
        <w:t>8</w:t>
      </w:r>
      <w:r w:rsidR="006F31A7" w:rsidRPr="00633C8C">
        <w:t xml:space="preserve"> (20220</w:t>
      </w:r>
      <w:r w:rsidR="000F4CCF">
        <w:t>228</w:t>
      </w:r>
      <w:r w:rsidR="006F31A7" w:rsidRPr="00633C8C">
        <w:t>)</w:t>
      </w:r>
      <w:r w:rsidR="00FD1D64">
        <w:t xml:space="preserve"> FINAL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0F5781" w:rsidRPr="00914AC3" w14:paraId="0583A796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E2C1D" w14:textId="7803D471" w:rsidR="000F5781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53D7" w14:textId="45316C6A" w:rsidR="000F5781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Checkpoint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029E2" w14:textId="18782B9B" w:rsidR="000F5781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3963898F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6A523ECB" w:rsidR="00B6653F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1419058A" w:rsidR="00B6653F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Hulks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552D8597" w:rsidR="00B6653F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51961098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1821B2B6" w:rsidR="00B6653F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1EF6293F" w:rsidR="00B6653F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Piles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4E6AD91B" w:rsidR="00B6653F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2763CBA4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66F092EB" w:rsidR="000B2572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64990C82" w:rsidR="000B2572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Dyke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7417C62F" w:rsidR="000B2572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742F6B28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19800444" w:rsidR="000B2572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161DECE0" w:rsidR="000B2572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Shoreline Construction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3C48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26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2199B619" w:rsidR="000B2572" w:rsidRPr="009739FA" w:rsidRDefault="003C4864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5-6</w:t>
            </w:r>
          </w:p>
        </w:tc>
      </w:tr>
      <w:tr w:rsidR="00A32346" w:rsidRPr="00914AC3" w14:paraId="597ECA63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3D8B3" w14:textId="38CAB295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2DA2" w14:textId="5E81C106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Causeway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C7B31" w14:textId="58B357CC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A32346" w:rsidRPr="00914AC3" w14:paraId="6CF26DF4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08E5" w14:textId="19DD4A64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60FB2" w14:textId="32D6EF4D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Canal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5015E" w14:textId="733C1DCC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A32346" w:rsidRPr="00914AC3" w14:paraId="15DBE003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E5010" w14:textId="427F2B8F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271D2" w14:textId="7AA73AE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Distance Mark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55072" w14:textId="6450228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A32346" w:rsidRPr="00914AC3" w14:paraId="5CC0C97C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706F" w14:textId="762303C6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5825" w14:textId="3CE6E640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Gate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10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86D2B" w14:textId="71489164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A32346" w:rsidRPr="00914AC3" w14:paraId="4E01F168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1BEC3" w14:textId="7FD2B5B4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027D1" w14:textId="4AB7403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Dam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442C2" w14:textId="07FEA410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</w:tr>
      <w:tr w:rsidR="00A32346" w:rsidRPr="00914AC3" w14:paraId="7D1B0345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8E011" w14:textId="5F69311F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8.12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8D599" w14:textId="0956318A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Crane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73E39" w14:textId="525A9E6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A32346" w:rsidRPr="00914AC3" w14:paraId="3FEDEA4D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5FA8" w14:textId="545F5F53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35B0B" w14:textId="6BA6398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Berth (</w:t>
            </w:r>
            <w:ins w:id="0" w:author="Thomas Richardson" w:date="2023-02-28T09:01:00Z">
              <w:r w:rsidR="000F4CCF">
                <w:rPr>
                  <w:rFonts w:ascii="Calibri" w:hAnsi="Calibri" w:cs="Calibri"/>
                  <w:bCs/>
                  <w:sz w:val="20"/>
                  <w:szCs w:val="20"/>
                  <w:lang w:val="en-GB"/>
                </w:rPr>
                <w:t>9</w:t>
              </w:r>
            </w:ins>
            <w:del w:id="1" w:author="Thomas Richardson" w:date="2023-02-28T09:01:00Z">
              <w:r w:rsidR="003E1BE5" w:rsidDel="000F4CCF">
                <w:rPr>
                  <w:rFonts w:ascii="Calibri" w:hAnsi="Calibri" w:cs="Calibri"/>
                  <w:bCs/>
                  <w:sz w:val="20"/>
                  <w:szCs w:val="20"/>
                  <w:lang w:val="en-GB"/>
                </w:rPr>
                <w:delText>3</w:delText>
              </w:r>
            </w:del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87283" w14:textId="752DA532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A32346" w:rsidRPr="00914AC3" w14:paraId="686F733D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0732" w14:textId="6D4D585B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3D451" w14:textId="673323B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Mooring/warping facility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50862" w14:textId="29ACE21D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del w:id="2" w:author="Thomas Richardson" w:date="2023-02-28T09:01:00Z">
              <w:r w:rsidDel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delText>11</w:delText>
              </w:r>
            </w:del>
            <w:ins w:id="3" w:author="Thomas Richardson" w:date="2023-02-28T09:01:00Z">
              <w:r w:rsidR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t>15</w:t>
              </w:r>
            </w:ins>
          </w:p>
        </w:tc>
      </w:tr>
      <w:tr w:rsidR="00A32346" w:rsidRPr="00914AC3" w14:paraId="09F5DB50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F52DF" w14:textId="607BB1AC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AF96C" w14:textId="2FEE41C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Dry dock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F77DB" w14:textId="40BDBC75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del w:id="4" w:author="Thomas Richardson" w:date="2023-02-28T09:02:00Z">
              <w:r w:rsidDel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delText>11</w:delText>
              </w:r>
            </w:del>
            <w:ins w:id="5" w:author="Thomas Richardson" w:date="2023-02-28T09:02:00Z">
              <w:r w:rsidR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t>15</w:t>
              </w:r>
            </w:ins>
          </w:p>
        </w:tc>
      </w:tr>
      <w:tr w:rsidR="00A32346" w:rsidRPr="00914AC3" w14:paraId="4D3FFE9F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8D4F4" w14:textId="761C797B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E5036" w14:textId="625F59B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Floating dock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7EA9A" w14:textId="174CA58A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del w:id="6" w:author="Thomas Richardson" w:date="2023-02-28T09:02:00Z">
              <w:r w:rsidDel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delText>12</w:delText>
              </w:r>
            </w:del>
            <w:ins w:id="7" w:author="Thomas Richardson" w:date="2023-02-28T09:02:00Z">
              <w:r w:rsidR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t>16</w:t>
              </w:r>
            </w:ins>
          </w:p>
        </w:tc>
      </w:tr>
      <w:tr w:rsidR="00A32346" w:rsidRPr="00914AC3" w14:paraId="24A1E2BF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846D7" w14:textId="3F9541B1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24B45" w14:textId="7F01D88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Pontoon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E7381" w14:textId="367C5FA8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del w:id="8" w:author="Thomas Richardson" w:date="2023-02-28T09:02:00Z">
              <w:r w:rsidDel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delText>12</w:delText>
              </w:r>
            </w:del>
            <w:ins w:id="9" w:author="Thomas Richardson" w:date="2023-02-28T09:02:00Z">
              <w:r w:rsidR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t>16</w:t>
              </w:r>
            </w:ins>
          </w:p>
        </w:tc>
      </w:tr>
      <w:tr w:rsidR="00A32346" w:rsidRPr="00914AC3" w14:paraId="0ECD9EAC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783DB" w14:textId="36A486F2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A4D90" w14:textId="26FFE340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Dock Area (</w:t>
            </w:r>
            <w:r w:rsidR="0014061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E6176" w14:textId="3A384AD9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del w:id="10" w:author="Thomas Richardson" w:date="2023-02-28T09:01:00Z">
              <w:r w:rsidDel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delText>13</w:delText>
              </w:r>
            </w:del>
            <w:ins w:id="11" w:author="Thomas Richardson" w:date="2023-02-28T09:01:00Z">
              <w:r w:rsidR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t>18</w:t>
              </w:r>
            </w:ins>
          </w:p>
        </w:tc>
      </w:tr>
      <w:tr w:rsidR="00A32346" w:rsidRPr="00914AC3" w14:paraId="312B54E5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BEF5C" w14:textId="1701C1A3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7B48" w14:textId="57680A1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Gridiron (</w:t>
            </w:r>
            <w:r w:rsidR="00AA71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8517F" w14:textId="763FC17E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del w:id="12" w:author="Thomas Richardson" w:date="2023-02-28T09:01:00Z">
              <w:r w:rsidDel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delText>13</w:delText>
              </w:r>
            </w:del>
            <w:ins w:id="13" w:author="Thomas Richardson" w:date="2023-02-28T09:01:00Z">
              <w:r w:rsidR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t>18</w:t>
              </w:r>
            </w:ins>
          </w:p>
        </w:tc>
      </w:tr>
      <w:tr w:rsidR="00A32346" w:rsidRPr="00914AC3" w14:paraId="2A0E90E8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893CE" w14:textId="25FF9EEF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8.20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3C5F" w14:textId="4CB5C5E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Locks(</w:t>
            </w:r>
            <w:r w:rsidR="00A344A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7EFFC" w14:textId="6E99FE8D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del w:id="14" w:author="Thomas Richardson" w:date="2023-02-28T09:01:00Z">
              <w:r w:rsidDel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delText>14</w:delText>
              </w:r>
            </w:del>
            <w:ins w:id="15" w:author="Thomas Richardson" w:date="2023-02-28T09:01:00Z">
              <w:r w:rsidR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t>20</w:t>
              </w:r>
            </w:ins>
          </w:p>
        </w:tc>
      </w:tr>
    </w:tbl>
    <w:p w14:paraId="57D37AD8" w14:textId="5E1EF3F3" w:rsidR="00081CE7" w:rsidRDefault="006117F0" w:rsidP="007B5581">
      <w:pPr>
        <w:spacing w:after="160" w:line="259" w:lineRule="auto"/>
      </w:pPr>
      <w:r>
        <w:t>(</w:t>
      </w:r>
      <w:r w:rsidR="003C4864">
        <w:t>1</w:t>
      </w:r>
      <w:ins w:id="16" w:author="Thomas Richardson" w:date="2023-02-28T09:02:00Z">
        <w:r w:rsidR="000F4CCF">
          <w:t>10</w:t>
        </w:r>
      </w:ins>
      <w:del w:id="17" w:author="Thomas Richardson" w:date="2023-02-28T09:02:00Z">
        <w:r w:rsidR="003C4864" w:rsidDel="000F4CCF">
          <w:delText>01</w:delText>
        </w:r>
      </w:del>
      <w:r w:rsidR="00561BA5">
        <w:t xml:space="preserve"> </w:t>
      </w:r>
      <w:r>
        <w:t>feature</w:t>
      </w:r>
      <w:r w:rsidR="00A75011">
        <w:t xml:space="preserve"> instances)</w:t>
      </w:r>
    </w:p>
    <w:p w14:paraId="25C25A39" w14:textId="2C0C0790" w:rsidR="000F413D" w:rsidRDefault="000F413D">
      <w:pPr>
        <w:spacing w:after="160" w:line="259" w:lineRule="auto"/>
      </w:pPr>
      <w:r>
        <w:br w:type="page"/>
      </w:r>
    </w:p>
    <w:p w14:paraId="0E3A06D4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lastRenderedPageBreak/>
        <w:t>Dataset Specifications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324B8D9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See document located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CA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 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 xml:space="preserve">S-101-Test-Datasets/S-101 Test Dataset Specification 20220725 1.0 FINAL.docx at main · 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iho-ohi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/S-101-Test-Datasets (github.com)</w:t>
        </w:r>
      </w:hyperlink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12D441C3" w14:textId="1A0CA716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ins w:id="18" w:author="Thomas Richardson" w:date="2023-02-28T09:02:00Z"/>
          <w:rStyle w:val="eop"/>
          <w:rFonts w:ascii="Calibri" w:eastAsiaTheme="minorEastAsia" w:hAnsi="Calibri" w:cs="Calibri"/>
          <w:sz w:val="22"/>
          <w:szCs w:val="22"/>
        </w:rPr>
      </w:pP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7272BB66" w14:textId="5737B5D6" w:rsidR="000F4CCF" w:rsidRDefault="000F4CCF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ins w:id="19" w:author="Thomas Richardson" w:date="2023-02-28T09:02:00Z">
        <w:r>
          <w:rPr>
            <w:rStyle w:val="eop"/>
            <w:rFonts w:ascii="Calibri" w:eastAsiaTheme="minorEastAsia" w:hAnsi="Calibri" w:cs="Calibri"/>
            <w:sz w:val="22"/>
            <w:szCs w:val="22"/>
          </w:rPr>
          <w:t>At version 202302</w:t>
        </w:r>
      </w:ins>
      <w:ins w:id="20" w:author="Thomas Richardson" w:date="2023-02-28T09:03:00Z">
        <w:r>
          <w:rPr>
            <w:rStyle w:val="eop"/>
            <w:rFonts w:ascii="Calibri" w:eastAsiaTheme="minorEastAsia" w:hAnsi="Calibri" w:cs="Calibri"/>
            <w:sz w:val="22"/>
            <w:szCs w:val="22"/>
          </w:rPr>
          <w:t xml:space="preserve">28 new edition must reflect Feature Catalogue 1.1.0. </w:t>
        </w:r>
      </w:ins>
    </w:p>
    <w:p w14:paraId="6466F9F3" w14:textId="01A1EE62" w:rsidR="00561BA5" w:rsidRDefault="00561BA5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49C3A953" w:rsidR="00B56A3A" w:rsidRPr="00C37152" w:rsidRDefault="000F413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  <w:r w:rsidR="00633C8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26862BCE" w:rsidR="00B56A3A" w:rsidRPr="00C37152" w:rsidRDefault="000F413D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Checkpoint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1629BB07" w:rsidR="00B56A3A" w:rsidRPr="003753BF" w:rsidRDefault="006D18A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32°28'49.0"S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7083A4C" w14:textId="6E581045" w:rsidR="00D60FA3" w:rsidRDefault="0063581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checkpoint</w:t>
            </w:r>
            <w:r w:rsidR="00FA65CF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43751F8D" w14:textId="6F9217A1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“Checkpoint”</w:t>
            </w:r>
          </w:p>
          <w:p w14:paraId="52A17446" w14:textId="0DE7DD59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checkpoint = 1 (custom)</w:t>
            </w:r>
          </w:p>
          <w:p w14:paraId="5973C106" w14:textId="096D67BD" w:rsidR="00635817" w:rsidRDefault="00635817" w:rsidP="0063581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checkpoint (Surface)</w:t>
            </w:r>
          </w:p>
          <w:p w14:paraId="48C0F405" w14:textId="77777777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“Checkpoint”</w:t>
            </w:r>
          </w:p>
          <w:p w14:paraId="2D5E52C9" w14:textId="77777777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checkpoint = 1 (custom)</w:t>
            </w:r>
          </w:p>
          <w:p w14:paraId="1631A483" w14:textId="4B5F6ECB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05A176E4" w:rsidR="00B56A3A" w:rsidRDefault="004156E1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E5AC2FA" wp14:editId="1AF6A280">
                  <wp:extent cx="5114925" cy="2219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59849E8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6C000BCE" w:rsidR="00372E0F" w:rsidRPr="00C37152" w:rsidRDefault="000F413D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006DEB53" w:rsidR="00372E0F" w:rsidRPr="00C37152" w:rsidRDefault="000F413D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Hulks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77B59BAF" w:rsidR="00372E0F" w:rsidRPr="003753BF" w:rsidRDefault="006D18AA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32°28'49.0"S 62°43'23.1"E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DBD5284" w14:textId="1B68CAE0" w:rsidR="002E082B" w:rsidRDefault="00635817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</w:t>
            </w:r>
            <w:r w:rsidR="00F6348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7719A7A" w14:textId="77777777" w:rsidR="00F63487" w:rsidRDefault="00635817" w:rsidP="000F413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“Hulk”</w:t>
            </w:r>
          </w:p>
          <w:p w14:paraId="11879B27" w14:textId="77777777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(point)</w:t>
            </w:r>
          </w:p>
          <w:p w14:paraId="73B5ED20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Breakwater – Hulk”</w:t>
            </w:r>
          </w:p>
          <w:p w14:paraId="5C77487B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hulk = 5 (floating breakwater)</w:t>
            </w:r>
          </w:p>
          <w:p w14:paraId="67246E6C" w14:textId="57B913DA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(surface)</w:t>
            </w:r>
          </w:p>
          <w:p w14:paraId="7BAD19F8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“Hulk”</w:t>
            </w:r>
          </w:p>
          <w:p w14:paraId="3ACA3F26" w14:textId="333B3231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(surface)</w:t>
            </w:r>
          </w:p>
          <w:p w14:paraId="7BE5589D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Breakwater – Hulk”</w:t>
            </w:r>
          </w:p>
          <w:p w14:paraId="52F96C0E" w14:textId="288567A3" w:rsidR="00635817" w:rsidRPr="00F6348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hulk = 5 (floating breakwater)</w:t>
            </w: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48E8086A" w:rsidR="00372E0F" w:rsidRDefault="004156E1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897B2BD" wp14:editId="3EB0A32C">
                  <wp:extent cx="5221605" cy="10852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2BD49" w14:textId="3A5D4E18" w:rsidR="00372E0F" w:rsidRDefault="0048167B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89C9C2" wp14:editId="490DE58D">
                  <wp:extent cx="5221605" cy="11023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5924E9CE" w:rsidR="006B1EBB" w:rsidRDefault="006B1EBB" w:rsidP="004B24D7">
      <w:pPr>
        <w:spacing w:after="160" w:line="259" w:lineRule="auto"/>
        <w:rPr>
          <w:b/>
          <w:sz w:val="28"/>
          <w:szCs w:val="28"/>
        </w:rPr>
      </w:pPr>
    </w:p>
    <w:p w14:paraId="782A69A9" w14:textId="77777777" w:rsidR="006B1EBB" w:rsidRDefault="006B1EB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33831DE4" w:rsidR="004F5445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50065EB1" w:rsidR="004F5445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Piles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4AE714BA" w:rsidR="004F5445" w:rsidRPr="003753BF" w:rsidRDefault="006D18A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32°29'32.9"S 62°44'24.1"E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4A4DF3" w14:textId="358200C4" w:rsidR="00C0396B" w:rsidRDefault="00C569A0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</w:t>
            </w:r>
            <w:r w:rsidR="008956B5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286E2CDD" w14:textId="3A2CA709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C569A0">
              <w:rPr>
                <w:rFonts w:eastAsia="Times New Roman" w:cstheme="minorHAnsi"/>
                <w:sz w:val="20"/>
                <w:szCs w:val="20"/>
              </w:rPr>
              <w:t>Stake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4CB3132" w14:textId="2BE32E43" w:rsidR="00C569A0" w:rsidRDefault="00C569A0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1 (Stake)</w:t>
            </w:r>
          </w:p>
          <w:p w14:paraId="33FC14B9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68B3BA59" w14:textId="4B7FD231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“Post”</w:t>
            </w:r>
          </w:p>
          <w:p w14:paraId="5200CA90" w14:textId="754AB853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3 (Post)</w:t>
            </w:r>
          </w:p>
          <w:p w14:paraId="0367D52D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4169D12D" w14:textId="22C6BED7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“Piling”</w:t>
            </w:r>
          </w:p>
          <w:p w14:paraId="138A7D2C" w14:textId="1B86D172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5 (piling)</w:t>
            </w:r>
          </w:p>
          <w:p w14:paraId="42F0C1F3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294D4D43" w14:textId="0764FB3F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“Pipe”</w:t>
            </w:r>
          </w:p>
          <w:p w14:paraId="457284C0" w14:textId="18E036AB" w:rsidR="00C569A0" w:rsidRP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7 (pipe)</w:t>
            </w:r>
          </w:p>
          <w:p w14:paraId="37D58306" w14:textId="5CE6D200" w:rsidR="008956B5" w:rsidRDefault="00585E46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</w:t>
            </w:r>
            <w:r w:rsidR="008956B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8956B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DD8D991" w14:textId="202164AF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85E46">
              <w:rPr>
                <w:rFonts w:eastAsia="Times New Roman" w:cstheme="minorHAnsi"/>
                <w:sz w:val="20"/>
                <w:szCs w:val="20"/>
              </w:rPr>
              <w:t>Sheet Piling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C205056" w14:textId="1DEC7AF7" w:rsidR="00585E46" w:rsidRDefault="00585E46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5 (piling)</w:t>
            </w:r>
          </w:p>
          <w:p w14:paraId="79CF5F1F" w14:textId="0495ADC1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(surface)</w:t>
            </w:r>
          </w:p>
          <w:p w14:paraId="23811579" w14:textId="77777777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“Sheet Piling”</w:t>
            </w:r>
          </w:p>
          <w:p w14:paraId="2A217FBA" w14:textId="56E87209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6 (area of piles)</w:t>
            </w: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521FF486" w:rsidR="004F5445" w:rsidRPr="006023A3" w:rsidRDefault="0061714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noProof/>
                <w:sz w:val="20"/>
                <w:szCs w:val="20"/>
                <w:lang w:val="en-GB"/>
              </w:rPr>
              <w:drawing>
                <wp:inline distT="0" distB="0" distL="0" distR="0" wp14:anchorId="49D75FAA" wp14:editId="5537405A">
                  <wp:extent cx="5218430" cy="177419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8430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3F3C7DFC" w:rsidR="002E6058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03516321" w:rsidR="002E6058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Dyke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44DB3598" w:rsidR="002E6058" w:rsidRPr="003753BF" w:rsidRDefault="006D18A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32°29'32.9"S 62°41'20.9"E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D0C142" w14:textId="40FC2923" w:rsidR="0039089B" w:rsidRDefault="00585E46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Dyke</w:t>
            </w:r>
            <w:r w:rsidR="0097568E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97568E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F46BA3F" w14:textId="77777777" w:rsidR="0039089B" w:rsidRDefault="00585E46" w:rsidP="0000538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“Dyke”</w:t>
            </w:r>
          </w:p>
          <w:p w14:paraId="57641033" w14:textId="298BA88F" w:rsidR="00585E46" w:rsidRDefault="00585E46" w:rsidP="00585E4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Dyke (Surface)</w:t>
            </w:r>
          </w:p>
          <w:p w14:paraId="6B37EA50" w14:textId="77777777" w:rsidR="00585E46" w:rsidRDefault="00585E46" w:rsidP="00585E4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“Dyke”</w:t>
            </w:r>
          </w:p>
          <w:p w14:paraId="03ED4052" w14:textId="6CF4178A" w:rsidR="00585E46" w:rsidRPr="0000538F" w:rsidRDefault="00585E46" w:rsidP="00585E4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6B356CA1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42AC415F" w:rsidR="002E6058" w:rsidRDefault="005E2D2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554AC75" wp14:editId="316A1772">
                  <wp:extent cx="2918425" cy="12268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6" cy="123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297F182A" w:rsidR="006B1EBB" w:rsidRDefault="006B1EBB" w:rsidP="004B24D7">
      <w:pPr>
        <w:spacing w:after="160" w:line="259" w:lineRule="auto"/>
        <w:rPr>
          <w:b/>
          <w:sz w:val="28"/>
          <w:szCs w:val="28"/>
        </w:rPr>
      </w:pPr>
    </w:p>
    <w:p w14:paraId="0BCED2C3" w14:textId="77777777" w:rsidR="006B1EBB" w:rsidRDefault="006B1EB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2D31B46" w:rsidR="00F7647E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3155B340" w:rsidR="00F7647E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Shoreline constru</w:t>
            </w:r>
            <w:r w:rsidR="000F6CD7"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tion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150584C7" w:rsidR="00F7647E" w:rsidRPr="003753BF" w:rsidRDefault="006D18A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32°31'44.7"S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D5D596" w14:textId="5E5BC552" w:rsidR="00F7647E" w:rsidRDefault="00A1092F" w:rsidP="002C082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</w:t>
            </w:r>
            <w:r w:rsidR="005F63B8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174E41F" w14:textId="7947416D" w:rsidR="005F63B8" w:rsidRDefault="005F63B8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1092F">
              <w:rPr>
                <w:rFonts w:eastAsia="Times New Roman" w:cstheme="minorHAnsi"/>
                <w:sz w:val="20"/>
                <w:szCs w:val="20"/>
              </w:rPr>
              <w:t>floating breakwater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DA5FA71" w14:textId="26186AB2" w:rsidR="00A1092F" w:rsidRDefault="00A1092F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1B4A04B5" w14:textId="651DE03E" w:rsidR="00A1092F" w:rsidRDefault="00A1092F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7 (floating)</w:t>
            </w:r>
          </w:p>
          <w:p w14:paraId="4A560404" w14:textId="075D56C3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60E4EB43" w14:textId="5A48FFFE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“breakwater”</w:t>
            </w:r>
          </w:p>
          <w:p w14:paraId="16B0E2C0" w14:textId="7777777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713BC6EC" w14:textId="7271228C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1D4B3828" w14:textId="1AF79434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“breakwater”</w:t>
            </w:r>
          </w:p>
          <w:p w14:paraId="5DC257FD" w14:textId="7777777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5395EA0C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3940AA99" w14:textId="45523F1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“Groyne”</w:t>
            </w:r>
          </w:p>
          <w:p w14:paraId="00DD7A11" w14:textId="1C972C2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 (groyne)</w:t>
            </w:r>
          </w:p>
          <w:p w14:paraId="4BA0806B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676B6315" w14:textId="4386ED0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“Groyne”</w:t>
            </w:r>
          </w:p>
          <w:p w14:paraId="1DC51C9C" w14:textId="3694A4CC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 (groyne)</w:t>
            </w:r>
          </w:p>
          <w:p w14:paraId="3C2CABA1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8C1022D" w14:textId="6143F20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“mole”</w:t>
            </w:r>
          </w:p>
          <w:p w14:paraId="3F7D4526" w14:textId="60F50FB0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3 (mole)</w:t>
            </w:r>
          </w:p>
          <w:p w14:paraId="43D2A39D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2DB8B97" w14:textId="07D7697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“mole”</w:t>
            </w:r>
          </w:p>
          <w:p w14:paraId="3B86D342" w14:textId="0A280B4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3 (mole)</w:t>
            </w:r>
          </w:p>
          <w:p w14:paraId="3D454EA0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6E633EE" w14:textId="3C79B583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“pier”</w:t>
            </w:r>
          </w:p>
          <w:p w14:paraId="68630933" w14:textId="279ECD02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1E928E10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7760C457" w14:textId="530655A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“ruined pier”</w:t>
            </w:r>
          </w:p>
          <w:p w14:paraId="56593737" w14:textId="72BADF54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0C6E99E0" w14:textId="542D558C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6A37BF36" w14:textId="28DD4608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Water level effect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1 (partly submerged at high water)</w:t>
            </w:r>
          </w:p>
          <w:p w14:paraId="37A80B54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44C760E5" w14:textId="6D345585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 under construction”</w:t>
            </w:r>
          </w:p>
          <w:p w14:paraId="2FDD00B1" w14:textId="7B5339A9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2268D3EA" w14:textId="21A2A9B8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1 (under construction)</w:t>
            </w:r>
          </w:p>
          <w:p w14:paraId="3A64DE44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4AAFB064" w14:textId="42DBD5CE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“pier”</w:t>
            </w:r>
          </w:p>
          <w:p w14:paraId="510ED66D" w14:textId="37034F9F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7D7CE62F" w14:textId="06854E3A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B97A0EB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“ruined pier”</w:t>
            </w:r>
          </w:p>
          <w:p w14:paraId="43053D59" w14:textId="005E079A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4 (pier)</w:t>
            </w:r>
          </w:p>
          <w:p w14:paraId="3B0F6157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5816108F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61862280" w14:textId="75FC499A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71E67F8F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 under construction”</w:t>
            </w:r>
          </w:p>
          <w:p w14:paraId="32B882D7" w14:textId="7C3BCC7A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4 (pier)</w:t>
            </w:r>
          </w:p>
          <w:p w14:paraId="6B804F8A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1 (under construction)</w:t>
            </w:r>
          </w:p>
          <w:p w14:paraId="0BC8164C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60C09EC" w14:textId="58C6BBFE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“promenade pier”</w:t>
            </w:r>
          </w:p>
          <w:p w14:paraId="66E571EE" w14:textId="78A34F84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5 ( promenade pier)</w:t>
            </w:r>
          </w:p>
          <w:p w14:paraId="0F4E52A9" w14:textId="2F6827E9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Shoreline construction (surface)</w:t>
            </w:r>
          </w:p>
          <w:p w14:paraId="4AC5E6AD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“promenade pier”</w:t>
            </w:r>
          </w:p>
          <w:p w14:paraId="2C2E826D" w14:textId="2B93465B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5 ( promenade pier)</w:t>
            </w:r>
          </w:p>
          <w:p w14:paraId="57098012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28311A0" w14:textId="47EF4883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“wharf”</w:t>
            </w:r>
          </w:p>
          <w:p w14:paraId="1947EDDC" w14:textId="1D1D0ED3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6 (wharf)</w:t>
            </w:r>
          </w:p>
          <w:p w14:paraId="777CD6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B392FB1" w14:textId="7200C766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“wharf”</w:t>
            </w:r>
          </w:p>
          <w:p w14:paraId="2BE754DF" w14:textId="21F10820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6 (wharf)</w:t>
            </w:r>
          </w:p>
          <w:p w14:paraId="01A4CA89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9FA8A37" w14:textId="3B981EDC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“quay”</w:t>
            </w:r>
          </w:p>
          <w:p w14:paraId="0B952C69" w14:textId="1DE94F48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22 (quay)</w:t>
            </w:r>
          </w:p>
          <w:p w14:paraId="74D5819C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DDA2E7A" w14:textId="59899CF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“quay”</w:t>
            </w:r>
          </w:p>
          <w:p w14:paraId="7635D6A8" w14:textId="0D965156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22 (quay)</w:t>
            </w:r>
          </w:p>
          <w:p w14:paraId="7AC6BC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3535CDE0" w14:textId="79973798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 wall”</w:t>
            </w:r>
          </w:p>
          <w:p w14:paraId="6C27CEEF" w14:textId="4214696D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10 (sea wall)</w:t>
            </w:r>
          </w:p>
          <w:p w14:paraId="4E3A88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68EDE43" w14:textId="745B9CB1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 wall”</w:t>
            </w:r>
          </w:p>
          <w:p w14:paraId="21F16ED5" w14:textId="3EE17419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10 (sea wall)</w:t>
            </w:r>
          </w:p>
          <w:p w14:paraId="4635A796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36B06E7" w14:textId="1CB04E00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BF4847E" w14:textId="6FBBA4BD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3C4864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>2 (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E8B8E92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AE944BE" w14:textId="2E10A3BE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1FEEE5D" w14:textId="3F06359B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3C4864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>2 (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A7C1674" w14:textId="77777777" w:rsidR="003C4864" w:rsidRDefault="003C4864" w:rsidP="003C486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5576103E" w14:textId="4E48CCDF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“landing steps”</w:t>
            </w:r>
          </w:p>
          <w:p w14:paraId="2D5A0BE4" w14:textId="4C98A809" w:rsidR="003C4864" w:rsidRPr="00C35365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11 (landing steps)</w:t>
            </w:r>
          </w:p>
          <w:p w14:paraId="46309A04" w14:textId="6281630D" w:rsidR="00A1092F" w:rsidRDefault="003C4864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Training wall (curve)</w:t>
            </w:r>
          </w:p>
          <w:p w14:paraId="18C1D685" w14:textId="564829A3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“Training wall”</w:t>
            </w:r>
          </w:p>
          <w:p w14:paraId="2972381E" w14:textId="08D38F06" w:rsidR="003C4864" w:rsidRDefault="003C4864" w:rsidP="003C486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Training wall (curve)</w:t>
            </w:r>
          </w:p>
          <w:p w14:paraId="37229E90" w14:textId="427E3BF9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training wall”</w:t>
            </w:r>
          </w:p>
          <w:p w14:paraId="5BA084C9" w14:textId="77777777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6B941192" w14:textId="398CC997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45F45E1D" w:rsidR="00F7647E" w:rsidRDefault="004156E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4ACB4B69" wp14:editId="7418E2EB">
                  <wp:extent cx="5221605" cy="14909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49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3434B768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656CD69D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413D" w:rsidRPr="00321EBD" w14:paraId="760D7592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1C689F8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A7C629" w14:textId="26D60E4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</w:t>
            </w:r>
            <w:r w:rsidR="000F6CD7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69EF48" w14:textId="77777777" w:rsidR="000F413D" w:rsidRPr="00321EBD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413D" w:rsidRPr="00C37152" w14:paraId="72EDB2AC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48C3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48623F" w14:textId="7FE947A3" w:rsidR="000F413D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Causeway</w:t>
            </w:r>
          </w:p>
        </w:tc>
      </w:tr>
      <w:tr w:rsidR="000F413D" w:rsidRPr="00AB66B9" w14:paraId="11B67B8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C5BA2" w14:textId="77777777" w:rsidR="000F413D" w:rsidRPr="00AB66B9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4261A" w14:textId="77777777" w:rsidR="000F413D" w:rsidRPr="00AB66B9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413D" w:rsidRPr="002C0827" w14:paraId="7B80349E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DB9D8" w14:textId="255F801A" w:rsidR="000F413D" w:rsidRPr="003753BF" w:rsidRDefault="006D18AA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32°32'28.7"S 62°45'25.2"E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581A" w14:textId="77777777" w:rsidR="000F413D" w:rsidRDefault="000F413D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A3C5F9" w14:textId="4B2FFF03" w:rsidR="000F413D" w:rsidRDefault="007055B5" w:rsidP="000F413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</w:t>
            </w:r>
            <w:r w:rsidR="000F413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413D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BEEA3D9" w14:textId="03E2A9D0" w:rsidR="000F413D" w:rsidRDefault="000F413D" w:rsidP="000F413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7055B5">
              <w:rPr>
                <w:rFonts w:eastAsia="Times New Roman" w:cstheme="minorHAnsi"/>
                <w:sz w:val="20"/>
                <w:szCs w:val="20"/>
              </w:rPr>
              <w:t>Causeway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9993F65" w14:textId="4C6F2678" w:rsidR="007055B5" w:rsidRDefault="007055B5" w:rsidP="000F413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2 (always dry)</w:t>
            </w:r>
          </w:p>
          <w:p w14:paraId="5F23A3F5" w14:textId="58601078" w:rsidR="007055B5" w:rsidRDefault="007055B5" w:rsidP="007055B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(curve)</w:t>
            </w:r>
          </w:p>
          <w:p w14:paraId="7864B23E" w14:textId="01C4D199" w:rsidR="007055B5" w:rsidRDefault="007055B5" w:rsidP="007055B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“Covers and uncovers Causeway”</w:t>
            </w:r>
          </w:p>
          <w:p w14:paraId="76A98942" w14:textId="5936271B" w:rsidR="007055B5" w:rsidRDefault="007055B5" w:rsidP="007055B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14BB5DC5" w14:textId="5206BDF2" w:rsidR="00585E46" w:rsidRDefault="00585E46" w:rsidP="00585E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(surface)</w:t>
            </w:r>
          </w:p>
          <w:p w14:paraId="7308FE98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“Causeway”</w:t>
            </w:r>
          </w:p>
          <w:p w14:paraId="3B1BF79E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2 (always dry)</w:t>
            </w:r>
          </w:p>
          <w:p w14:paraId="3AF73F8A" w14:textId="141653A2" w:rsidR="00585E46" w:rsidRDefault="00585E46" w:rsidP="00585E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(surface)</w:t>
            </w:r>
          </w:p>
          <w:p w14:paraId="3A4D747D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“Covers and uncovers Causeway”</w:t>
            </w:r>
          </w:p>
          <w:p w14:paraId="5D106CC2" w14:textId="1E806F37" w:rsidR="000F413D" w:rsidRP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5A293FC4" w14:textId="77777777" w:rsidR="000F413D" w:rsidRPr="002C0827" w:rsidRDefault="000F413D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413D" w:rsidRPr="006023A3" w14:paraId="6D5E251E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7941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470F4" w14:textId="3E04DB92" w:rsidR="000F413D" w:rsidRPr="006023A3" w:rsidRDefault="004C7511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B6843E2" wp14:editId="4A0118C2">
                  <wp:extent cx="5221605" cy="1092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ECFCC" w14:textId="6428690D" w:rsidR="000F413D" w:rsidRDefault="000F413D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489AC24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EF661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2D0F11" w14:textId="15F4BF4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7A809B7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2DC3D04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A1D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55A65E" w14:textId="2A2CBDF9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Canal</w:t>
            </w:r>
          </w:p>
        </w:tc>
      </w:tr>
      <w:tr w:rsidR="000F6CD7" w:rsidRPr="00AB66B9" w14:paraId="5D8F06E7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D8643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4A0F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36C5986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8C573" w14:textId="57392833" w:rsidR="000F6CD7" w:rsidRPr="003753BF" w:rsidRDefault="006D18AA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32°33'12.6"S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BE72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15E3F3" w14:textId="6EDF681C" w:rsidR="000F6CD7" w:rsidRDefault="007055B5" w:rsidP="000F6C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0D68E28" w14:textId="0928F34D" w:rsidR="000F6CD7" w:rsidRDefault="000F6CD7" w:rsidP="000F6CD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7055B5">
              <w:rPr>
                <w:rFonts w:eastAsia="Times New Roman" w:cstheme="minorHAnsi"/>
                <w:sz w:val="20"/>
                <w:szCs w:val="20"/>
              </w:rPr>
              <w:t>Transport Canal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C68C099" w14:textId="4832514C" w:rsidR="007055B5" w:rsidRDefault="007055B5" w:rsidP="000F6CD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1 (transportation)</w:t>
            </w:r>
          </w:p>
          <w:p w14:paraId="0DCF1D61" w14:textId="7777777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(curve)</w:t>
            </w:r>
          </w:p>
          <w:p w14:paraId="5DA6D4FF" w14:textId="1C01B928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“Drainage Canal”</w:t>
            </w:r>
          </w:p>
          <w:p w14:paraId="644634C5" w14:textId="68B9F2E6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2 (Drainage)</w:t>
            </w:r>
          </w:p>
          <w:p w14:paraId="74634640" w14:textId="7777777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(curve)</w:t>
            </w:r>
          </w:p>
          <w:p w14:paraId="1F8AF98A" w14:textId="042BB66A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“Irrigation Canal”</w:t>
            </w:r>
          </w:p>
          <w:p w14:paraId="3193F960" w14:textId="62B7B769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3 (Irrigation)</w:t>
            </w:r>
          </w:p>
          <w:p w14:paraId="424088D0" w14:textId="75422AE4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40CD63E3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“Transport Canal”</w:t>
            </w:r>
          </w:p>
          <w:p w14:paraId="227DCA84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1 (transportation)</w:t>
            </w:r>
          </w:p>
          <w:p w14:paraId="4ECEF5A1" w14:textId="3651AB4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74B20CDC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“Drainage Canal”</w:t>
            </w:r>
          </w:p>
          <w:p w14:paraId="6DA438EC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2 (Drainage)</w:t>
            </w:r>
          </w:p>
          <w:p w14:paraId="5028B03E" w14:textId="45399130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43FE13C3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“Irrigation Canal”</w:t>
            </w:r>
          </w:p>
          <w:p w14:paraId="0549067F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3 (Irrigation)</w:t>
            </w:r>
          </w:p>
          <w:p w14:paraId="22EC6F08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18AB2B99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5EC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75180" w14:textId="6A6ED178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F8E7F00" w14:textId="3CE92A84" w:rsidR="000F6CD7" w:rsidRPr="006023A3" w:rsidRDefault="00D47F28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47F28">
              <w:rPr>
                <w:rFonts w:ascii="Calibri" w:eastAsia="Times New Roman" w:hAnsi="Calibri" w:cs="Calibri"/>
                <w:noProof/>
                <w:sz w:val="20"/>
                <w:szCs w:val="20"/>
              </w:rPr>
              <w:drawing>
                <wp:inline distT="0" distB="0" distL="0" distR="0" wp14:anchorId="5810E451" wp14:editId="1B13D384">
                  <wp:extent cx="5221605" cy="2190115"/>
                  <wp:effectExtent l="0" t="0" r="0" b="635"/>
                  <wp:docPr id="20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AD563F-153D-40EB-91AD-4EE3DA93B17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41AD563F-153D-40EB-91AD-4EE3DA93B17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219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30B8F" w14:textId="695A0C0F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1E4D6D69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910A4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5435F85" w14:textId="5AAC8EDC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4B4271D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168E19DF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21E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FF41D9" w14:textId="1429608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Distance mark</w:t>
            </w:r>
          </w:p>
        </w:tc>
      </w:tr>
      <w:tr w:rsidR="000F6CD7" w:rsidRPr="00AB66B9" w14:paraId="40049B75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3333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F949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2707EC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A43C" w14:textId="11025E65" w:rsidR="000F6CD7" w:rsidRPr="003753BF" w:rsidRDefault="006D18AA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32°33'12.6"S 62°43'23.1"E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54546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FF601A" w14:textId="0102327A" w:rsidR="000F6CD7" w:rsidRDefault="00172731" w:rsidP="000F6C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6169ED7" w14:textId="4D9A070C" w:rsidR="000F6CD7" w:rsidRDefault="000F6CD7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BD2313">
              <w:rPr>
                <w:rFonts w:eastAsia="Times New Roman" w:cstheme="minorHAnsi"/>
                <w:sz w:val="20"/>
                <w:szCs w:val="20"/>
              </w:rPr>
              <w:t xml:space="preserve">Visible </w:t>
            </w:r>
            <w:r w:rsidR="00172731">
              <w:rPr>
                <w:rFonts w:eastAsia="Times New Roman" w:cstheme="minorHAnsi"/>
                <w:sz w:val="20"/>
                <w:szCs w:val="20"/>
              </w:rPr>
              <w:t>Distance Mark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16308BF" w14:textId="2879FB74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visible = “True”</w:t>
            </w:r>
          </w:p>
          <w:p w14:paraId="6AB063EF" w14:textId="3C949B8E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unit of measurement = 5 (nautical miles)</w:t>
            </w:r>
          </w:p>
          <w:p w14:paraId="2C20633D" w14:textId="290D25E3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location = 7</w:t>
            </w:r>
          </w:p>
          <w:p w14:paraId="47495D08" w14:textId="77777777" w:rsidR="00BD2313" w:rsidRDefault="00BD2313" w:rsidP="00BD231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(point)</w:t>
            </w:r>
          </w:p>
          <w:p w14:paraId="6482DF7C" w14:textId="7F785032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Unmarkede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Distance Mark”</w:t>
            </w:r>
          </w:p>
          <w:p w14:paraId="0BC48140" w14:textId="73C3E4D8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visible = “False”</w:t>
            </w:r>
          </w:p>
          <w:p w14:paraId="0C9F28A1" w14:textId="77777777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unit of measurement = 5 (nautical miles)</w:t>
            </w:r>
          </w:p>
          <w:p w14:paraId="2CD845F8" w14:textId="2EDBC639" w:rsidR="000F6CD7" w:rsidRP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location = 5</w:t>
            </w:r>
          </w:p>
          <w:p w14:paraId="000106DA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4E4A85F3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AC15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F840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1F82D99" w14:textId="69A79792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8FA1D8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8D876C" w14:textId="126996BB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1D139209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C3202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B54A10" w14:textId="498B19B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CE7361C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976A4C5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3026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01E338" w14:textId="2621399D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Gate</w:t>
            </w:r>
          </w:p>
        </w:tc>
      </w:tr>
      <w:tr w:rsidR="000F6CD7" w:rsidRPr="00AB66B9" w14:paraId="5A7FE11C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C1A12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0EBB9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76EAEB2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E541" w14:textId="04581C49" w:rsidR="000F6CD7" w:rsidRPr="003753BF" w:rsidRDefault="00D91E55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1E55">
              <w:rPr>
                <w:rFonts w:ascii="Calibri" w:eastAsia="Times New Roman" w:hAnsi="Calibri" w:cs="Calibri"/>
                <w:sz w:val="20"/>
                <w:szCs w:val="20"/>
              </w:rPr>
              <w:t>32°33'56.5"S 62°42'22.0"E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6F901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64B8816" w14:textId="5E8CE296" w:rsidR="000F6CD7" w:rsidRDefault="00CF1F46" w:rsidP="000F6C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AB07CFA" w14:textId="78B9AAE1" w:rsidR="000F6CD7" w:rsidRDefault="000F6CD7" w:rsidP="000F6CD7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E1BE5">
              <w:rPr>
                <w:rFonts w:eastAsia="Times New Roman" w:cstheme="minorHAnsi"/>
                <w:sz w:val="20"/>
                <w:szCs w:val="20"/>
              </w:rPr>
              <w:t>Flood Barrage Gate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BCCED9D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1FC44FD7" w14:textId="29936A01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4937C099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7AE49115" w14:textId="19331B51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“Lock Gate”</w:t>
            </w:r>
          </w:p>
          <w:p w14:paraId="58ABBFD3" w14:textId="301D14D7" w:rsidR="00172731" w:rsidRDefault="00172731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Horizontal clearance value = 25</w:t>
            </w:r>
          </w:p>
          <w:p w14:paraId="14A07B05" w14:textId="77777777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6B9C1EC5" w14:textId="0706568D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Display name = “Non-navigable Lock Gate”</w:t>
            </w:r>
          </w:p>
          <w:p w14:paraId="2D9EDB3A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424CF8A4" w14:textId="5B69BD3C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“Sluice”</w:t>
            </w:r>
          </w:p>
          <w:p w14:paraId="7133A621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657929C7" w14:textId="3DDE3DE9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 Gate”</w:t>
            </w:r>
          </w:p>
          <w:p w14:paraId="04942F08" w14:textId="454209FE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(curve)</w:t>
            </w:r>
          </w:p>
          <w:p w14:paraId="43DCFF27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 Gate”</w:t>
            </w:r>
          </w:p>
          <w:p w14:paraId="10354C52" w14:textId="7EF1F7BA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(curve)</w:t>
            </w:r>
          </w:p>
          <w:p w14:paraId="67BD8E66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23B9A93C" w14:textId="4C5FB8AE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(surface)</w:t>
            </w:r>
          </w:p>
          <w:p w14:paraId="249E36A5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 Gate”</w:t>
            </w:r>
          </w:p>
          <w:p w14:paraId="64A3153B" w14:textId="1B742851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(surface)</w:t>
            </w:r>
          </w:p>
          <w:p w14:paraId="2FB73326" w14:textId="01193FCF" w:rsidR="000F6CD7" w:rsidRP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223218B7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55BF5746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829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CE166" w14:textId="74ACC6A2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BFCF08" w14:textId="3F4A7519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17662F7" w14:textId="5C015EB9" w:rsidR="000F6CD7" w:rsidRPr="006023A3" w:rsidRDefault="007A5BDF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7A5BDF">
              <w:rPr>
                <w:rFonts w:ascii="Calibri" w:eastAsia="Times New Roman" w:hAnsi="Calibri" w:cs="Calibri"/>
                <w:noProof/>
                <w:sz w:val="20"/>
                <w:szCs w:val="20"/>
              </w:rPr>
              <w:drawing>
                <wp:inline distT="0" distB="0" distL="0" distR="0" wp14:anchorId="3B9BC15D" wp14:editId="6155E4AD">
                  <wp:extent cx="5218628" cy="1255885"/>
                  <wp:effectExtent l="0" t="0" r="1270" b="1905"/>
                  <wp:docPr id="11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967C9F-6F3D-C292-A621-DD4706B805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E9967C9F-6F3D-C292-A621-DD4706B805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628" cy="12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83C6D" w14:textId="78666FB2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562A6EE0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9C4CAA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360B18" w14:textId="6339D4F6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5482C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9D70C5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6C01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F83A07" w14:textId="3B83C6D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Dam</w:t>
            </w:r>
          </w:p>
        </w:tc>
      </w:tr>
      <w:tr w:rsidR="000F6CD7" w:rsidRPr="00AB66B9" w14:paraId="25C4655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036F3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8D29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19B5082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09D0F" w14:textId="3495F3EC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32°34'40.5"S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63C37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A80D5E3" w14:textId="68F5C265" w:rsidR="000F6CD7" w:rsidRDefault="00CF1F46" w:rsidP="000F6C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B9A1904" w14:textId="36225EC0" w:rsidR="000F6CD7" w:rsidRDefault="000F6CD7" w:rsidP="000F6CD7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CF1F46">
              <w:rPr>
                <w:rFonts w:eastAsia="Times New Roman" w:cstheme="minorHAnsi"/>
                <w:sz w:val="20"/>
                <w:szCs w:val="20"/>
              </w:rPr>
              <w:t>Dam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860AD7D" w14:textId="0C4FF8B8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2 (dam)</w:t>
            </w:r>
          </w:p>
          <w:p w14:paraId="44B195BB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6BC9FDFF" w14:textId="1CB8F223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“Weir”</w:t>
            </w:r>
          </w:p>
          <w:p w14:paraId="405C75DC" w14:textId="61122C4E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126D2225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7FC3A294" w14:textId="1954FB01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Weir”</w:t>
            </w:r>
          </w:p>
          <w:p w14:paraId="0F41105D" w14:textId="6C2E0B02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3D694E07" w14:textId="184CD302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3 (always under water/submerged)</w:t>
            </w:r>
          </w:p>
          <w:p w14:paraId="3F222263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1B8E0875" w14:textId="1E8FBB01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barrage”</w:t>
            </w:r>
          </w:p>
          <w:p w14:paraId="040B686B" w14:textId="62484CF1" w:rsidR="00CF1F46" w:rsidRDefault="00CF1F46" w:rsidP="000F6CD7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3 (flood barrage)</w:t>
            </w:r>
          </w:p>
          <w:p w14:paraId="038585EE" w14:textId="5EA16B76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346FAA98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“Dam”</w:t>
            </w:r>
          </w:p>
          <w:p w14:paraId="3AF0465C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2 (dam)</w:t>
            </w:r>
          </w:p>
          <w:p w14:paraId="2EC819A7" w14:textId="16BEF3D0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4D8CFA87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“Weir”</w:t>
            </w:r>
          </w:p>
          <w:p w14:paraId="3473E53C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5D2E009E" w14:textId="7AD75401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48DA94B9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Weir”</w:t>
            </w:r>
          </w:p>
          <w:p w14:paraId="0488698F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00463918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Water level effect = 3 (always under water/submerged)</w:t>
            </w:r>
          </w:p>
          <w:p w14:paraId="2108EC4B" w14:textId="4674A9A5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6E5DB0EB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barrage”</w:t>
            </w:r>
          </w:p>
          <w:p w14:paraId="41BE8718" w14:textId="52991EB0" w:rsidR="000F6CD7" w:rsidRDefault="00DD5A16" w:rsidP="00EC75AF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ins w:id="21" w:author="Thomas Richardson [2]" w:date="2023-03-30T16:03:00Z"/>
                <w:rFonts w:eastAsia="Times New Roman" w:cstheme="minorHAnsi"/>
                <w:sz w:val="20"/>
                <w:szCs w:val="20"/>
              </w:rPr>
            </w:pPr>
            <w:r w:rsidRPr="00DD5A16">
              <w:rPr>
                <w:rFonts w:eastAsia="Times New Roman" w:cstheme="minorHAnsi"/>
                <w:sz w:val="20"/>
                <w:szCs w:val="20"/>
              </w:rPr>
              <w:t>Category of dam = 3 (flood barrage)</w:t>
            </w:r>
          </w:p>
          <w:p w14:paraId="573B1C07" w14:textId="77777777" w:rsidR="00125C40" w:rsidRPr="00DD5A16" w:rsidRDefault="00125C40" w:rsidP="00125C40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  <w:pPrChange w:id="22" w:author="Thomas Richardson [2]" w:date="2023-03-30T16:03:00Z">
                <w:pPr>
                  <w:pStyle w:val="ListParagraph"/>
                  <w:numPr>
                    <w:ilvl w:val="1"/>
                    <w:numId w:val="29"/>
                  </w:numPr>
                  <w:spacing w:after="0" w:line="240" w:lineRule="auto"/>
                  <w:ind w:left="1440" w:hanging="360"/>
                </w:pPr>
              </w:pPrChange>
            </w:pPr>
          </w:p>
          <w:p w14:paraId="0BEFACBC" w14:textId="14E9B0C2" w:rsidR="00125C40" w:rsidRDefault="00125C40" w:rsidP="00125C4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ins w:id="23" w:author="Thomas Richardson [2]" w:date="2023-03-30T16:02:00Z"/>
                <w:rFonts w:eastAsia="Times New Roman" w:cstheme="minorHAnsi"/>
                <w:sz w:val="20"/>
                <w:szCs w:val="20"/>
              </w:rPr>
            </w:pPr>
            <w:ins w:id="24" w:author="Thomas Richardson [2]" w:date="2023-03-30T16:02:00Z">
              <w:r>
                <w:rPr>
                  <w:rFonts w:eastAsia="Times New Roman" w:cstheme="minorHAnsi"/>
                  <w:sz w:val="20"/>
                  <w:szCs w:val="20"/>
                </w:rPr>
                <w:t>Land Area (surface) to cover all Dam features</w:t>
              </w:r>
            </w:ins>
          </w:p>
          <w:p w14:paraId="455178FD" w14:textId="6A02E3F2" w:rsidR="00125C40" w:rsidRPr="00125C40" w:rsidRDefault="00125C40" w:rsidP="00125C40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  <w:rPrChange w:id="25" w:author="Thomas Richardson [2]" w:date="2023-03-30T16:02:00Z">
                  <w:rPr>
                    <w:rFonts w:eastAsia="Times New Roman"/>
                  </w:rPr>
                </w:rPrChange>
              </w:rPr>
              <w:pPrChange w:id="26" w:author="Thomas Richardson [2]" w:date="2023-03-30T16:02:00Z">
                <w:pPr>
                  <w:spacing w:after="0" w:line="240" w:lineRule="auto"/>
                </w:pPr>
              </w:pPrChange>
            </w:pPr>
          </w:p>
        </w:tc>
      </w:tr>
      <w:tr w:rsidR="000F6CD7" w:rsidRPr="006023A3" w14:paraId="0225B1CB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79D3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A4B06" w14:textId="23C37AD4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E6D07EF" w14:textId="23D5782D" w:rsidR="000F6CD7" w:rsidRDefault="007A5BDF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 w:rsidRPr="007A5BDF">
              <w:rPr>
                <w:noProof/>
                <w:lang w:eastAsia="en-GB"/>
              </w:rPr>
              <w:drawing>
                <wp:inline distT="0" distB="0" distL="0" distR="0" wp14:anchorId="4F702E50" wp14:editId="1DAD9658">
                  <wp:extent cx="5221605" cy="1261110"/>
                  <wp:effectExtent l="0" t="0" r="0" b="0"/>
                  <wp:docPr id="13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D9974F9-3F42-EDF8-A505-46F93203669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DD9974F9-3F42-EDF8-A505-46F93203669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64519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D8074A" w14:textId="4D0F6291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624533FC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5A22F142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E78D8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2D2161" w14:textId="3F438031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663598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3940553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54D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5A3445" w14:textId="4E0D2B80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Crane</w:t>
            </w:r>
          </w:p>
        </w:tc>
      </w:tr>
      <w:tr w:rsidR="000F6CD7" w:rsidRPr="00AB66B9" w14:paraId="059DB9F6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CF4D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35C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3247A02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BB5C" w14:textId="728A563D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32°35'24.4"S 62°44'24.1"E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5EBE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3AA80F0" w14:textId="591C099E" w:rsidR="000F6CD7" w:rsidRDefault="005126C2" w:rsidP="000F6C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F21420B" w14:textId="160FF05B" w:rsidR="000F6CD7" w:rsidRDefault="000F6CD7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126C2">
              <w:rPr>
                <w:rFonts w:eastAsia="Times New Roman" w:cstheme="minorHAnsi"/>
                <w:sz w:val="20"/>
                <w:szCs w:val="20"/>
              </w:rPr>
              <w:t>Crane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BEE971D" w14:textId="77777777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(point)</w:t>
            </w:r>
          </w:p>
          <w:p w14:paraId="6B281850" w14:textId="449010AB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“Container Crane”</w:t>
            </w:r>
          </w:p>
          <w:p w14:paraId="7C84996A" w14:textId="5CA17E64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crane = 2 (container crane/gantry)</w:t>
            </w:r>
          </w:p>
          <w:p w14:paraId="3A7AA5D5" w14:textId="7C797581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Lifting capacity = 50</w:t>
            </w:r>
          </w:p>
          <w:p w14:paraId="71F3D579" w14:textId="77777777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(point)</w:t>
            </w:r>
          </w:p>
          <w:p w14:paraId="32517081" w14:textId="56CE6421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 in water”</w:t>
            </w:r>
          </w:p>
          <w:p w14:paraId="5A9DC74E" w14:textId="20827BDD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 the water = “True”</w:t>
            </w:r>
          </w:p>
          <w:p w14:paraId="6D12D117" w14:textId="5FD4E400" w:rsidR="005126C2" w:rsidDel="00125C40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del w:id="27" w:author="Thomas Richardson [2]" w:date="2023-03-30T16:03:00Z"/>
                <w:rFonts w:eastAsia="Times New Roman" w:cstheme="minorHAnsi"/>
                <w:sz w:val="20"/>
                <w:szCs w:val="20"/>
              </w:rPr>
            </w:pPr>
            <w:commentRangeStart w:id="28"/>
            <w:del w:id="29" w:author="Thomas Richardson [2]" w:date="2023-03-30T16:03:00Z">
              <w:r w:rsidDel="00125C40">
                <w:rPr>
                  <w:rFonts w:eastAsia="Times New Roman" w:cstheme="minorHAnsi"/>
                  <w:sz w:val="20"/>
                  <w:szCs w:val="20"/>
                </w:rPr>
                <w:delText>Crane (curve)</w:delText>
              </w:r>
            </w:del>
          </w:p>
          <w:p w14:paraId="48D6A207" w14:textId="6137B85B" w:rsidR="005126C2" w:rsidDel="00125C40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del w:id="30" w:author="Thomas Richardson [2]" w:date="2023-03-30T16:03:00Z"/>
                <w:rFonts w:eastAsia="Times New Roman" w:cstheme="minorHAnsi"/>
                <w:sz w:val="20"/>
                <w:szCs w:val="20"/>
              </w:rPr>
            </w:pPr>
            <w:del w:id="31" w:author="Thomas Richardson [2]" w:date="2023-03-30T16:03:00Z">
              <w:r w:rsidDel="00125C40">
                <w:rPr>
                  <w:rFonts w:eastAsia="Times New Roman" w:cstheme="minorHAnsi"/>
                  <w:sz w:val="20"/>
                  <w:szCs w:val="20"/>
                </w:rPr>
                <w:delText>Display name = “Crane”</w:delText>
              </w:r>
            </w:del>
            <w:commentRangeEnd w:id="28"/>
            <w:r w:rsidR="00125C40">
              <w:rPr>
                <w:rStyle w:val="CommentReference"/>
              </w:rPr>
              <w:commentReference w:id="28"/>
            </w:r>
          </w:p>
          <w:p w14:paraId="7D642408" w14:textId="62F92352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(surface)</w:t>
            </w:r>
          </w:p>
          <w:p w14:paraId="05C741F1" w14:textId="77777777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“Crane”</w:t>
            </w:r>
          </w:p>
          <w:p w14:paraId="483977EB" w14:textId="6F8F33DD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(surface)</w:t>
            </w:r>
          </w:p>
          <w:p w14:paraId="09EF6515" w14:textId="1CB1F8A6" w:rsidR="000F6CD7" w:rsidRDefault="005126C2" w:rsidP="00F77E5F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 visually conspicuous”</w:t>
            </w:r>
          </w:p>
          <w:p w14:paraId="729CB24C" w14:textId="79055CDC" w:rsidR="005126C2" w:rsidRPr="005126C2" w:rsidRDefault="005126C2" w:rsidP="00F77E5F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Visual prominence = 1 (visually conspicuous)</w:t>
            </w:r>
          </w:p>
          <w:p w14:paraId="40059C3D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BF15660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049E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2D73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C56830A" w14:textId="4813639E" w:rsidR="000F6CD7" w:rsidRDefault="007A5BDF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 w:rsidRPr="007A5BDF">
              <w:rPr>
                <w:noProof/>
                <w:lang w:eastAsia="en-GB"/>
              </w:rPr>
              <w:drawing>
                <wp:inline distT="0" distB="0" distL="0" distR="0" wp14:anchorId="2AE19013" wp14:editId="2A60F40F">
                  <wp:extent cx="5221605" cy="1730375"/>
                  <wp:effectExtent l="0" t="0" r="0" b="3175"/>
                  <wp:docPr id="3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915236C-4F4A-3BB7-6CF5-14BABF24AB4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B915236C-4F4A-3BB7-6CF5-14BABF24AB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DEEDC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D7D81C0" w14:textId="6A4A9BDF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660C7DD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CD0E1EA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778947" w14:textId="0296BB0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8DA3645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AE91312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381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D5674E" w14:textId="478B8F7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Berth</w:t>
            </w:r>
          </w:p>
        </w:tc>
      </w:tr>
      <w:tr w:rsidR="000F6CD7" w:rsidRPr="00AB66B9" w14:paraId="40500E41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D7D6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150A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606308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FA98E" w14:textId="117E9092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32°35'24.4"S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8938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C20DEA2" w14:textId="631F8783" w:rsidR="000F6CD7" w:rsidRDefault="004C3EA4" w:rsidP="000F6C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409F453" w14:textId="344E95B5" w:rsidR="000F6CD7" w:rsidRDefault="000F6CD7" w:rsidP="000F6CD7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32" w:author="Thomas Richardson" w:date="2023-02-28T08:58:00Z"/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4C3EA4">
              <w:rPr>
                <w:rFonts w:eastAsia="Times New Roman" w:cstheme="minorHAnsi"/>
                <w:sz w:val="20"/>
                <w:szCs w:val="20"/>
              </w:rPr>
              <w:t>A</w:t>
            </w:r>
            <w:ins w:id="33" w:author="Thomas Richardson" w:date="2023-02-28T08:59:00Z">
              <w:r w:rsidR="000F4CCF">
                <w:rPr>
                  <w:rFonts w:eastAsia="Times New Roman" w:cstheme="minorHAnsi"/>
                  <w:sz w:val="20"/>
                  <w:szCs w:val="20"/>
                </w:rPr>
                <w:t>123</w:t>
              </w:r>
            </w:ins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2F7C9FE" w14:textId="77777777" w:rsidR="000F4CCF" w:rsidRDefault="000F4CCF">
            <w:pPr>
              <w:pStyle w:val="ListParagraph"/>
              <w:spacing w:after="0" w:line="240" w:lineRule="auto"/>
              <w:ind w:left="1440"/>
              <w:rPr>
                <w:ins w:id="34" w:author="Thomas Richardson" w:date="2023-02-28T08:58:00Z"/>
                <w:rFonts w:eastAsia="Times New Roman" w:cstheme="minorHAnsi"/>
                <w:sz w:val="20"/>
                <w:szCs w:val="20"/>
              </w:rPr>
              <w:pPrChange w:id="35" w:author="Thomas Richardson" w:date="2023-02-28T08:58:00Z">
                <w:pPr>
                  <w:pStyle w:val="ListParagraph"/>
                  <w:numPr>
                    <w:ilvl w:val="1"/>
                    <w:numId w:val="31"/>
                  </w:numPr>
                  <w:spacing w:after="0" w:line="240" w:lineRule="auto"/>
                  <w:ind w:left="1440" w:hanging="360"/>
                </w:pPr>
              </w:pPrChange>
            </w:pPr>
          </w:p>
          <w:p w14:paraId="282133C9" w14:textId="57913CDE" w:rsidR="000F4CCF" w:rsidRDefault="000F4CCF" w:rsidP="000F4CC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ins w:id="36" w:author="Thomas Richardson" w:date="2023-02-28T08:58:00Z"/>
                <w:rFonts w:eastAsia="Times New Roman" w:cstheme="minorHAnsi"/>
                <w:sz w:val="20"/>
                <w:szCs w:val="20"/>
              </w:rPr>
            </w:pPr>
            <w:ins w:id="37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Berth (point)</w:t>
              </w:r>
            </w:ins>
          </w:p>
          <w:p w14:paraId="1CCC6A95" w14:textId="79832D77" w:rsidR="000F4CCF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38" w:author="Thomas Richardson" w:date="2023-02-28T08:58:00Z"/>
                <w:rFonts w:eastAsia="Times New Roman" w:cstheme="minorHAnsi"/>
                <w:sz w:val="20"/>
                <w:szCs w:val="20"/>
              </w:rPr>
            </w:pPr>
            <w:ins w:id="39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Display name = “B</w:t>
              </w:r>
            </w:ins>
            <w:ins w:id="40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4</w:t>
              </w:r>
            </w:ins>
            <w:ins w:id="41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”</w:t>
              </w:r>
            </w:ins>
          </w:p>
          <w:p w14:paraId="69219152" w14:textId="77777777" w:rsidR="000F4CCF" w:rsidRPr="003847FC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42" w:author="Thomas Richardson" w:date="2023-02-28T08:58:00Z"/>
                <w:rFonts w:eastAsia="Times New Roman" w:cstheme="minorHAnsi"/>
                <w:sz w:val="20"/>
                <w:szCs w:val="20"/>
              </w:rPr>
            </w:pPr>
            <w:ins w:id="43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Category of cargo = 7 (dangerous or hazardous)</w:t>
              </w:r>
            </w:ins>
          </w:p>
          <w:p w14:paraId="05C6C9A2" w14:textId="3EB52D58" w:rsidR="000F4CCF" w:rsidRDefault="000F4CCF" w:rsidP="000F4CCF">
            <w:pPr>
              <w:pStyle w:val="ListParagraph"/>
              <w:spacing w:after="0" w:line="240" w:lineRule="auto"/>
              <w:rPr>
                <w:ins w:id="44" w:author="Thomas Richardson" w:date="2023-02-28T08:59:00Z"/>
                <w:rFonts w:eastAsia="Times New Roman" w:cstheme="minorHAnsi"/>
                <w:sz w:val="20"/>
                <w:szCs w:val="20"/>
              </w:rPr>
            </w:pPr>
          </w:p>
          <w:p w14:paraId="3548CA7E" w14:textId="77777777" w:rsidR="000F4CCF" w:rsidRDefault="000F4CCF" w:rsidP="000F4CC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ins w:id="45" w:author="Thomas Richardson" w:date="2023-02-28T08:59:00Z"/>
                <w:rFonts w:eastAsia="Times New Roman" w:cstheme="minorHAnsi"/>
                <w:sz w:val="20"/>
                <w:szCs w:val="20"/>
              </w:rPr>
            </w:pPr>
            <w:ins w:id="46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Berth (point)</w:t>
              </w:r>
            </w:ins>
          </w:p>
          <w:p w14:paraId="448D04E3" w14:textId="488E607B" w:rsidR="000F4CCF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47" w:author="Thomas Richardson" w:date="2023-02-28T08:59:00Z"/>
                <w:rFonts w:eastAsia="Times New Roman" w:cstheme="minorHAnsi"/>
                <w:sz w:val="20"/>
                <w:szCs w:val="20"/>
              </w:rPr>
            </w:pPr>
            <w:ins w:id="48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Display name = “C5”</w:t>
              </w:r>
            </w:ins>
          </w:p>
          <w:p w14:paraId="71014C62" w14:textId="13DB81FC" w:rsidR="000F4CCF" w:rsidRPr="003847FC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49" w:author="Thomas Richardson" w:date="2023-02-28T08:59:00Z"/>
                <w:rFonts w:eastAsia="Times New Roman" w:cstheme="minorHAnsi"/>
                <w:sz w:val="20"/>
                <w:szCs w:val="20"/>
              </w:rPr>
            </w:pPr>
            <w:ins w:id="50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Category of cargo = 5 (passenger)</w:t>
              </w:r>
            </w:ins>
          </w:p>
          <w:p w14:paraId="479971A5" w14:textId="77777777" w:rsidR="000F4CCF" w:rsidRPr="000F4CCF" w:rsidRDefault="000F4CCF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  <w:rPrChange w:id="51" w:author="Thomas Richardson" w:date="2023-02-28T08:58:00Z">
                  <w:rPr>
                    <w:rFonts w:eastAsia="Times New Roman"/>
                  </w:rPr>
                </w:rPrChange>
              </w:rPr>
              <w:pPrChange w:id="52" w:author="Thomas Richardson" w:date="2023-02-28T08:59:00Z">
                <w:pPr>
                  <w:pStyle w:val="ListParagraph"/>
                  <w:numPr>
                    <w:ilvl w:val="1"/>
                    <w:numId w:val="31"/>
                  </w:numPr>
                  <w:spacing w:after="0" w:line="240" w:lineRule="auto"/>
                  <w:ind w:left="1440" w:hanging="360"/>
                </w:pPr>
              </w:pPrChange>
            </w:pPr>
          </w:p>
          <w:p w14:paraId="15166AB5" w14:textId="4370AFD8" w:rsidR="004C3EA4" w:rsidRDefault="004C3EA4" w:rsidP="004C3EA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 (curve)</w:t>
            </w:r>
          </w:p>
          <w:p w14:paraId="1808687D" w14:textId="30445133" w:rsidR="004C3EA4" w:rsidRDefault="004C3EA4" w:rsidP="004C3EA4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53" w:author="Thomas Richardson" w:date="2023-02-28T09:01:00Z"/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del w:id="54" w:author="Thomas Richardson" w:date="2023-02-28T09:00:00Z">
              <w:r w:rsidDel="000F4CCF">
                <w:rPr>
                  <w:rFonts w:eastAsia="Times New Roman" w:cstheme="minorHAnsi"/>
                  <w:sz w:val="20"/>
                  <w:szCs w:val="20"/>
                </w:rPr>
                <w:delText>Berth</w:delText>
              </w:r>
            </w:del>
            <w:ins w:id="55" w:author="Thomas Richardson" w:date="2023-02-28T09:00:00Z">
              <w:r w:rsidR="000F4CCF">
                <w:rPr>
                  <w:rFonts w:eastAsia="Times New Roman" w:cstheme="minorHAnsi"/>
                  <w:sz w:val="20"/>
                  <w:szCs w:val="20"/>
                </w:rPr>
                <w:t>1</w:t>
              </w:r>
            </w:ins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7EBCBF9" w14:textId="77777777" w:rsidR="000F4CCF" w:rsidRDefault="000F4CCF">
            <w:pPr>
              <w:pStyle w:val="ListParagraph"/>
              <w:spacing w:after="0" w:line="240" w:lineRule="auto"/>
              <w:ind w:left="1440"/>
              <w:rPr>
                <w:ins w:id="56" w:author="Thomas Richardson" w:date="2023-02-28T08:58:00Z"/>
                <w:rFonts w:eastAsia="Times New Roman" w:cstheme="minorHAnsi"/>
                <w:sz w:val="20"/>
                <w:szCs w:val="20"/>
              </w:rPr>
              <w:pPrChange w:id="57" w:author="Thomas Richardson" w:date="2023-02-28T09:01:00Z">
                <w:pPr>
                  <w:pStyle w:val="ListParagraph"/>
                  <w:numPr>
                    <w:ilvl w:val="1"/>
                    <w:numId w:val="31"/>
                  </w:numPr>
                  <w:spacing w:after="0" w:line="240" w:lineRule="auto"/>
                  <w:ind w:left="1440" w:hanging="360"/>
                </w:pPr>
              </w:pPrChange>
            </w:pPr>
          </w:p>
          <w:p w14:paraId="72C5B928" w14:textId="77777777" w:rsidR="000F4CCF" w:rsidRDefault="000F4CCF" w:rsidP="000F4CC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ins w:id="58" w:author="Thomas Richardson" w:date="2023-02-28T08:58:00Z"/>
                <w:rFonts w:eastAsia="Times New Roman" w:cstheme="minorHAnsi"/>
                <w:sz w:val="20"/>
                <w:szCs w:val="20"/>
              </w:rPr>
            </w:pPr>
            <w:ins w:id="59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Berth (curve)</w:t>
              </w:r>
            </w:ins>
          </w:p>
          <w:p w14:paraId="265D1D8F" w14:textId="01E9C2BC" w:rsidR="000F4CCF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60" w:author="Thomas Richardson" w:date="2023-02-28T08:58:00Z"/>
                <w:rFonts w:eastAsia="Times New Roman" w:cstheme="minorHAnsi"/>
                <w:sz w:val="20"/>
                <w:szCs w:val="20"/>
              </w:rPr>
            </w:pPr>
            <w:ins w:id="61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Display name = “</w:t>
              </w:r>
            </w:ins>
            <w:ins w:id="62" w:author="Thomas Richardson" w:date="2023-02-28T09:00:00Z">
              <w:r>
                <w:rPr>
                  <w:rFonts w:eastAsia="Times New Roman" w:cstheme="minorHAnsi"/>
                  <w:sz w:val="20"/>
                  <w:szCs w:val="20"/>
                </w:rPr>
                <w:t>2</w:t>
              </w:r>
            </w:ins>
            <w:ins w:id="63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”</w:t>
              </w:r>
            </w:ins>
          </w:p>
          <w:p w14:paraId="64FD3389" w14:textId="658C5F97" w:rsidR="000F4CCF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64" w:author="Thomas Richardson" w:date="2023-02-28T09:00:00Z"/>
                <w:rFonts w:eastAsia="Times New Roman" w:cstheme="minorHAnsi"/>
                <w:sz w:val="20"/>
                <w:szCs w:val="20"/>
              </w:rPr>
            </w:pPr>
            <w:ins w:id="65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Category of cargo = 7 (dangerous or hazardous)</w:t>
              </w:r>
            </w:ins>
          </w:p>
          <w:p w14:paraId="553C1991" w14:textId="77777777" w:rsidR="000F4CCF" w:rsidRPr="003847FC" w:rsidRDefault="000F4CCF">
            <w:pPr>
              <w:pStyle w:val="ListParagraph"/>
              <w:spacing w:after="0" w:line="240" w:lineRule="auto"/>
              <w:ind w:left="1440"/>
              <w:rPr>
                <w:ins w:id="66" w:author="Thomas Richardson" w:date="2023-02-28T08:59:00Z"/>
                <w:rFonts w:eastAsia="Times New Roman" w:cstheme="minorHAnsi"/>
                <w:sz w:val="20"/>
                <w:szCs w:val="20"/>
              </w:rPr>
              <w:pPrChange w:id="67" w:author="Thomas Richardson" w:date="2023-02-28T09:00:00Z">
                <w:pPr>
                  <w:pStyle w:val="ListParagraph"/>
                  <w:numPr>
                    <w:ilvl w:val="1"/>
                    <w:numId w:val="31"/>
                  </w:numPr>
                  <w:spacing w:after="0" w:line="240" w:lineRule="auto"/>
                  <w:ind w:left="1440" w:hanging="360"/>
                </w:pPr>
              </w:pPrChange>
            </w:pPr>
          </w:p>
          <w:p w14:paraId="2408EEE6" w14:textId="6E4FAC14" w:rsidR="000F4CCF" w:rsidRDefault="000F4CCF" w:rsidP="000F4CC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ins w:id="68" w:author="Thomas Richardson" w:date="2023-02-28T08:59:00Z"/>
                <w:rFonts w:eastAsia="Times New Roman" w:cstheme="minorHAnsi"/>
                <w:sz w:val="20"/>
                <w:szCs w:val="20"/>
              </w:rPr>
            </w:pPr>
            <w:ins w:id="69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Berth (curve)</w:t>
              </w:r>
            </w:ins>
          </w:p>
          <w:p w14:paraId="05C1B604" w14:textId="1B776EB6" w:rsidR="000F4CCF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70" w:author="Thomas Richardson" w:date="2023-02-28T08:59:00Z"/>
                <w:rFonts w:eastAsia="Times New Roman" w:cstheme="minorHAnsi"/>
                <w:sz w:val="20"/>
                <w:szCs w:val="20"/>
              </w:rPr>
            </w:pPr>
            <w:ins w:id="71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Display name = “</w:t>
              </w:r>
            </w:ins>
            <w:ins w:id="72" w:author="Thomas Richardson" w:date="2023-02-28T09:00:00Z">
              <w:r>
                <w:rPr>
                  <w:rFonts w:eastAsia="Times New Roman" w:cstheme="minorHAnsi"/>
                  <w:sz w:val="20"/>
                  <w:szCs w:val="20"/>
                </w:rPr>
                <w:t>3</w:t>
              </w:r>
            </w:ins>
            <w:ins w:id="73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”</w:t>
              </w:r>
            </w:ins>
          </w:p>
          <w:p w14:paraId="73705D5D" w14:textId="77777777" w:rsidR="000F4CCF" w:rsidRPr="003847FC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74" w:author="Thomas Richardson" w:date="2023-02-28T08:59:00Z"/>
                <w:rFonts w:eastAsia="Times New Roman" w:cstheme="minorHAnsi"/>
                <w:sz w:val="20"/>
                <w:szCs w:val="20"/>
              </w:rPr>
            </w:pPr>
            <w:ins w:id="75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Category of cargo = 5 (passenger)</w:t>
              </w:r>
            </w:ins>
          </w:p>
          <w:p w14:paraId="011BC04C" w14:textId="77777777" w:rsidR="000F4CCF" w:rsidRDefault="000F4CCF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  <w:pPrChange w:id="76" w:author="Thomas Richardson" w:date="2023-02-28T08:59:00Z">
                <w:pPr>
                  <w:pStyle w:val="ListParagraph"/>
                  <w:numPr>
                    <w:ilvl w:val="1"/>
                    <w:numId w:val="31"/>
                  </w:numPr>
                  <w:spacing w:after="0" w:line="240" w:lineRule="auto"/>
                  <w:ind w:left="1440" w:hanging="360"/>
                </w:pPr>
              </w:pPrChange>
            </w:pPr>
          </w:p>
          <w:p w14:paraId="159D48DF" w14:textId="0387BAA3" w:rsidR="004C3EA4" w:rsidRDefault="004C3EA4" w:rsidP="004C3EA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 (surface</w:t>
            </w:r>
            <w:ins w:id="77" w:author="Thomas Richardson" w:date="2023-02-28T09:00:00Z">
              <w:r w:rsidR="000F4CCF">
                <w:rPr>
                  <w:rFonts w:eastAsia="Times New Roman" w:cstheme="minorHAnsi"/>
                  <w:sz w:val="20"/>
                  <w:szCs w:val="20"/>
                </w:rPr>
                <w:t>)</w:t>
              </w:r>
            </w:ins>
            <w:del w:id="78" w:author="Thomas Richardson" w:date="2023-02-28T09:00:00Z">
              <w:r w:rsidDel="000F4CCF">
                <w:rPr>
                  <w:rFonts w:eastAsia="Times New Roman" w:cstheme="minorHAnsi"/>
                  <w:sz w:val="20"/>
                  <w:szCs w:val="20"/>
                </w:rPr>
                <w:delText>)</w:delText>
              </w:r>
            </w:del>
          </w:p>
          <w:p w14:paraId="5CEED736" w14:textId="347987A1" w:rsidR="000F6CD7" w:rsidRDefault="004C3EA4" w:rsidP="00F77E5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79" w:author="Thomas Richardson" w:date="2023-02-28T09:00:00Z"/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“1</w:t>
            </w:r>
            <w:ins w:id="80" w:author="Thomas Richardson" w:date="2023-02-28T09:00:00Z">
              <w:r w:rsidR="000F4CCF">
                <w:rPr>
                  <w:rFonts w:eastAsia="Times New Roman" w:cstheme="minorHAnsi"/>
                  <w:sz w:val="20"/>
                  <w:szCs w:val="20"/>
                </w:rPr>
                <w:t>01</w:t>
              </w:r>
            </w:ins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554FD3C" w14:textId="77777777" w:rsidR="000F4CCF" w:rsidRDefault="000F4CCF">
            <w:pPr>
              <w:pStyle w:val="ListParagraph"/>
              <w:spacing w:after="0" w:line="240" w:lineRule="auto"/>
              <w:ind w:left="1440"/>
              <w:rPr>
                <w:ins w:id="81" w:author="Thomas Richardson" w:date="2023-02-28T08:57:00Z"/>
                <w:rFonts w:eastAsia="Times New Roman" w:cstheme="minorHAnsi"/>
                <w:sz w:val="20"/>
                <w:szCs w:val="20"/>
              </w:rPr>
              <w:pPrChange w:id="82" w:author="Thomas Richardson" w:date="2023-02-28T09:00:00Z">
                <w:pPr>
                  <w:pStyle w:val="ListParagraph"/>
                  <w:numPr>
                    <w:ilvl w:val="1"/>
                    <w:numId w:val="31"/>
                  </w:numPr>
                  <w:spacing w:after="0" w:line="240" w:lineRule="auto"/>
                  <w:ind w:left="1440" w:hanging="360"/>
                </w:pPr>
              </w:pPrChange>
            </w:pPr>
          </w:p>
          <w:p w14:paraId="04D371FC" w14:textId="77777777" w:rsidR="000F4CCF" w:rsidRDefault="000F4CCF" w:rsidP="000F4CC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ins w:id="83" w:author="Thomas Richardson" w:date="2023-02-28T08:57:00Z"/>
                <w:rFonts w:eastAsia="Times New Roman" w:cstheme="minorHAnsi"/>
                <w:sz w:val="20"/>
                <w:szCs w:val="20"/>
              </w:rPr>
            </w:pPr>
            <w:ins w:id="84" w:author="Thomas Richardson" w:date="2023-02-28T08:57:00Z">
              <w:r>
                <w:rPr>
                  <w:rFonts w:eastAsia="Times New Roman" w:cstheme="minorHAnsi"/>
                  <w:sz w:val="20"/>
                  <w:szCs w:val="20"/>
                </w:rPr>
                <w:t>Berth (surface)</w:t>
              </w:r>
            </w:ins>
          </w:p>
          <w:p w14:paraId="3EC874D0" w14:textId="56E78C17" w:rsidR="000F4CCF" w:rsidRPr="004C3EA4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85" w:author="Thomas Richardson" w:date="2023-02-28T08:57:00Z"/>
                <w:rFonts w:eastAsia="Times New Roman" w:cstheme="minorHAnsi"/>
                <w:sz w:val="20"/>
                <w:szCs w:val="20"/>
              </w:rPr>
            </w:pPr>
            <w:ins w:id="86" w:author="Thomas Richardson" w:date="2023-02-28T08:57:00Z">
              <w:r>
                <w:rPr>
                  <w:rFonts w:eastAsia="Times New Roman" w:cstheme="minorHAnsi"/>
                  <w:sz w:val="20"/>
                  <w:szCs w:val="20"/>
                </w:rPr>
                <w:t>Display name = “1</w:t>
              </w:r>
            </w:ins>
            <w:ins w:id="87" w:author="Thomas Richardson" w:date="2023-02-28T09:00:00Z">
              <w:r>
                <w:rPr>
                  <w:rFonts w:eastAsia="Times New Roman" w:cstheme="minorHAnsi"/>
                  <w:sz w:val="20"/>
                  <w:szCs w:val="20"/>
                </w:rPr>
                <w:t>01</w:t>
              </w:r>
            </w:ins>
            <w:ins w:id="88" w:author="Thomas Richardson" w:date="2023-02-28T08:57:00Z">
              <w:r>
                <w:rPr>
                  <w:rFonts w:eastAsia="Times New Roman" w:cstheme="minorHAnsi"/>
                  <w:sz w:val="20"/>
                  <w:szCs w:val="20"/>
                </w:rPr>
                <w:t>”</w:t>
              </w:r>
            </w:ins>
          </w:p>
          <w:p w14:paraId="4CBBD2F9" w14:textId="3F116DDC" w:rsidR="000F4CCF" w:rsidRDefault="000F4CCF" w:rsidP="00F77E5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89" w:author="Thomas Richardson" w:date="2023-02-28T09:00:00Z"/>
                <w:rFonts w:eastAsia="Times New Roman" w:cstheme="minorHAnsi"/>
                <w:sz w:val="20"/>
                <w:szCs w:val="20"/>
              </w:rPr>
            </w:pPr>
            <w:ins w:id="90" w:author="Thomas Richardson" w:date="2023-02-28T08:57:00Z">
              <w:r>
                <w:rPr>
                  <w:rFonts w:eastAsia="Times New Roman" w:cstheme="minorHAnsi"/>
                  <w:sz w:val="20"/>
                  <w:szCs w:val="20"/>
                </w:rPr>
                <w:t>Category of cargo = 7 (</w:t>
              </w:r>
            </w:ins>
            <w:ins w:id="91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dangerous or hazardous)</w:t>
              </w:r>
            </w:ins>
          </w:p>
          <w:p w14:paraId="1AB0781A" w14:textId="77777777" w:rsidR="000F4CCF" w:rsidRDefault="000F4CCF">
            <w:pPr>
              <w:pStyle w:val="ListParagraph"/>
              <w:spacing w:after="0" w:line="240" w:lineRule="auto"/>
              <w:ind w:left="1440"/>
              <w:rPr>
                <w:ins w:id="92" w:author="Thomas Richardson" w:date="2023-02-28T09:00:00Z"/>
                <w:rFonts w:eastAsia="Times New Roman" w:cstheme="minorHAnsi"/>
                <w:sz w:val="20"/>
                <w:szCs w:val="20"/>
              </w:rPr>
              <w:pPrChange w:id="93" w:author="Thomas Richardson" w:date="2023-02-28T09:00:00Z">
                <w:pPr>
                  <w:pStyle w:val="ListParagraph"/>
                  <w:numPr>
                    <w:ilvl w:val="1"/>
                    <w:numId w:val="31"/>
                  </w:numPr>
                  <w:spacing w:after="0" w:line="240" w:lineRule="auto"/>
                  <w:ind w:left="1440" w:hanging="360"/>
                </w:pPr>
              </w:pPrChange>
            </w:pPr>
          </w:p>
          <w:p w14:paraId="57392983" w14:textId="77F834C1" w:rsidR="000F4CCF" w:rsidRDefault="000F4CCF" w:rsidP="000F4CC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ins w:id="94" w:author="Thomas Richardson" w:date="2023-02-28T09:00:00Z"/>
                <w:rFonts w:eastAsia="Times New Roman" w:cstheme="minorHAnsi"/>
                <w:sz w:val="20"/>
                <w:szCs w:val="20"/>
              </w:rPr>
            </w:pPr>
            <w:ins w:id="95" w:author="Thomas Richardson" w:date="2023-02-28T09:00:00Z">
              <w:r>
                <w:rPr>
                  <w:rFonts w:eastAsia="Times New Roman" w:cstheme="minorHAnsi"/>
                  <w:sz w:val="20"/>
                  <w:szCs w:val="20"/>
                </w:rPr>
                <w:t>Berth (surface)</w:t>
              </w:r>
            </w:ins>
          </w:p>
          <w:p w14:paraId="46FA7735" w14:textId="27550F11" w:rsidR="000F4CCF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96" w:author="Thomas Richardson" w:date="2023-02-28T09:00:00Z"/>
                <w:rFonts w:eastAsia="Times New Roman" w:cstheme="minorHAnsi"/>
                <w:sz w:val="20"/>
                <w:szCs w:val="20"/>
              </w:rPr>
            </w:pPr>
            <w:ins w:id="97" w:author="Thomas Richardson" w:date="2023-02-28T09:00:00Z">
              <w:r>
                <w:rPr>
                  <w:rFonts w:eastAsia="Times New Roman" w:cstheme="minorHAnsi"/>
                  <w:sz w:val="20"/>
                  <w:szCs w:val="20"/>
                </w:rPr>
                <w:t>Display name = “103”</w:t>
              </w:r>
            </w:ins>
          </w:p>
          <w:p w14:paraId="60AFEA61" w14:textId="3B47034F" w:rsidR="000F4CCF" w:rsidRPr="004C3EA4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ins w:id="98" w:author="Thomas Richardson" w:date="2023-02-28T09:00:00Z">
              <w:r>
                <w:rPr>
                  <w:rFonts w:eastAsia="Times New Roman" w:cstheme="minorHAnsi"/>
                  <w:sz w:val="20"/>
                  <w:szCs w:val="20"/>
                </w:rPr>
                <w:t>Category of cargo = 5 (passenger</w:t>
              </w:r>
            </w:ins>
            <w:ins w:id="99" w:author="Thomas Richardson" w:date="2023-02-28T09:01:00Z">
              <w:r>
                <w:rPr>
                  <w:rFonts w:eastAsia="Times New Roman" w:cstheme="minorHAnsi"/>
                  <w:sz w:val="20"/>
                  <w:szCs w:val="20"/>
                </w:rPr>
                <w:t>)</w:t>
              </w:r>
            </w:ins>
            <w:ins w:id="100" w:author="Thomas Richardson" w:date="2023-02-28T09:00:00Z">
              <w:r>
                <w:rPr>
                  <w:rFonts w:eastAsia="Times New Roman" w:cstheme="minorHAnsi"/>
                  <w:sz w:val="20"/>
                  <w:szCs w:val="20"/>
                </w:rPr>
                <w:t>_</w:t>
              </w:r>
            </w:ins>
          </w:p>
          <w:p w14:paraId="51C32242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2DA42683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13E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60CE4" w14:textId="686B1B1E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4DB56F7" w14:textId="4B9383E3" w:rsidR="000F6CD7" w:rsidRPr="006023A3" w:rsidRDefault="00BF6F20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537796C" wp14:editId="6C3A1BE4">
                  <wp:extent cx="5221605" cy="144970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44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ABA10" w14:textId="456D22FB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06E3CE67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D088B53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9D96A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A94436" w14:textId="7641DB36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9AA804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76B62F3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ACF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597A51" w14:textId="1F25C3E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Mooring/warping facility</w:t>
            </w:r>
          </w:p>
        </w:tc>
      </w:tr>
      <w:tr w:rsidR="000F6CD7" w:rsidRPr="00AB66B9" w14:paraId="172590E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D6CB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0F436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DEB36A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42311" w14:textId="52B52C73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32°36'08.3"S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20B68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8EC7285" w14:textId="1713D083" w:rsidR="000F6CD7" w:rsidRDefault="00277698" w:rsidP="000F6C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1F214B5" w14:textId="286FFCBE" w:rsidR="000F6CD7" w:rsidRDefault="000F6CD7" w:rsidP="000F6CD7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277698">
              <w:rPr>
                <w:rFonts w:eastAsia="Times New Roman" w:cstheme="minorHAnsi"/>
                <w:sz w:val="20"/>
                <w:szCs w:val="20"/>
              </w:rPr>
              <w:t>Dolphin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6B3FCC81" w14:textId="79AF552C" w:rsidR="00277698" w:rsidRDefault="00277698" w:rsidP="000F6CD7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1 (Dolphin)</w:t>
            </w:r>
          </w:p>
          <w:p w14:paraId="6CD5B17B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5D069B84" w14:textId="0CCBC41C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“Deviation Dolphin”</w:t>
            </w:r>
          </w:p>
          <w:p w14:paraId="6188FD14" w14:textId="2F8C64FF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2 (Deviation Dolphin)</w:t>
            </w:r>
          </w:p>
          <w:p w14:paraId="380B471B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23B3A0B1" w14:textId="017F047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“Bollard”</w:t>
            </w:r>
          </w:p>
          <w:p w14:paraId="3D285D86" w14:textId="6051491F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3 (Bollard)</w:t>
            </w:r>
          </w:p>
          <w:p w14:paraId="296F10C4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24E2F543" w14:textId="46AB917D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“Pile”</w:t>
            </w:r>
          </w:p>
          <w:p w14:paraId="31E7DED0" w14:textId="75793DAB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(Post or Pile)</w:t>
            </w:r>
          </w:p>
          <w:p w14:paraId="473FB099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7166B193" w14:textId="7D30DD42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“Stump”</w:t>
            </w:r>
          </w:p>
          <w:p w14:paraId="0BB745FF" w14:textId="2FF0BAE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(Pile or Post)</w:t>
            </w:r>
          </w:p>
          <w:p w14:paraId="413F4E51" w14:textId="20B34742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18C17D21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51EA1FC6" w14:textId="5127ED38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“Mooring Buoy”</w:t>
            </w:r>
          </w:p>
          <w:p w14:paraId="1DD1BF08" w14:textId="31E7541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7 (mooring buoy)</w:t>
            </w:r>
          </w:p>
          <w:p w14:paraId="12920A6B" w14:textId="4E1FDD89" w:rsidR="00287313" w:rsidRDefault="009B092E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Buoy shape = 6 (barrel)</w:t>
            </w:r>
          </w:p>
          <w:p w14:paraId="08BCA666" w14:textId="46C9E3B7" w:rsidR="009B092E" w:rsidRDefault="009B092E" w:rsidP="009B092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(curve)</w:t>
            </w:r>
          </w:p>
          <w:p w14:paraId="484858C4" w14:textId="506D84D0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“Mooring Cable”</w:t>
            </w:r>
          </w:p>
          <w:p w14:paraId="1A823C82" w14:textId="15A55179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6 (mooring cable)</w:t>
            </w:r>
          </w:p>
          <w:p w14:paraId="0631AF5A" w14:textId="217293B7" w:rsidR="009B092E" w:rsidRDefault="009B092E" w:rsidP="009B092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(surface)</w:t>
            </w:r>
          </w:p>
          <w:p w14:paraId="3B20B11E" w14:textId="1958A279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“Pile Area”</w:t>
            </w:r>
          </w:p>
          <w:p w14:paraId="703796D1" w14:textId="7113546E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(pile or Post)</w:t>
            </w:r>
          </w:p>
          <w:p w14:paraId="6F114D07" w14:textId="00E4DE5C" w:rsidR="000F6CD7" w:rsidRPr="009B092E" w:rsidRDefault="009B092E" w:rsidP="00F77E5F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5C4E754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4BAB5FD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0319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FC7E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B149919" w14:textId="4CC979BD" w:rsidR="000F6CD7" w:rsidRDefault="0075374F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850307C" wp14:editId="6760E34E">
                  <wp:extent cx="5221605" cy="53721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2260F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0AE8128" w14:textId="06D9556E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FC99948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D16D7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61376F" w14:textId="1893FF90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9888E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EE6E070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26F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49F7B" w14:textId="3BC6E52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Dry dock</w:t>
            </w:r>
          </w:p>
        </w:tc>
      </w:tr>
      <w:tr w:rsidR="000F6CD7" w:rsidRPr="00AB66B9" w14:paraId="60BDE07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D0FB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0B008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5A3B8244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A4DD0" w14:textId="6E640FD1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32°36'52.3"S 62°48'28.4"E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8110E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16346E4" w14:textId="25BEF7C9" w:rsidR="000F6CD7" w:rsidRDefault="005815FA" w:rsidP="000F6C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Dry dock </w:t>
            </w:r>
            <w:r w:rsidR="000F6CD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area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8A35599" w14:textId="5B87E685" w:rsidR="000F6CD7" w:rsidRDefault="000F6CD7" w:rsidP="000F6CD7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815FA">
              <w:rPr>
                <w:rFonts w:eastAsia="Times New Roman" w:cstheme="minorHAnsi"/>
                <w:sz w:val="20"/>
                <w:szCs w:val="20"/>
              </w:rPr>
              <w:t>Dry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D178DF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BAE568F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B3CE06A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4E2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F499E" w14:textId="5A61B882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C57EF04" w14:textId="10904944" w:rsidR="000F6CD7" w:rsidRDefault="007449DC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A5774DF" wp14:editId="1EC6A7B9">
                  <wp:extent cx="1130046" cy="90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046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94446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AAF0EA3" w14:textId="00C004B8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10C60EA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BC25A5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AFD132B" w14:textId="3AAD141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9D52580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1DBE7046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BA6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7334D3" w14:textId="6FB0DC4A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Floating dock</w:t>
            </w:r>
          </w:p>
        </w:tc>
      </w:tr>
      <w:tr w:rsidR="000F6CD7" w:rsidRPr="00AB66B9" w14:paraId="2DB42F9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5FD4E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364F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38884CE0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29CFA" w14:textId="53B9A7D6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32°36'52.3"S 62°44'25.2"E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D1CF4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16C997B" w14:textId="41936C39" w:rsidR="000F6CD7" w:rsidRDefault="0043752B" w:rsidP="000F6C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E48B92E" w14:textId="5D24D92A" w:rsidR="000F6CD7" w:rsidRDefault="000F6CD7" w:rsidP="000F6CD7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43752B">
              <w:rPr>
                <w:rFonts w:eastAsia="Times New Roman" w:cstheme="minorHAnsi"/>
                <w:sz w:val="20"/>
                <w:szCs w:val="20"/>
              </w:rPr>
              <w:t>Floating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6641A39" w14:textId="22442A64" w:rsidR="0043752B" w:rsidRDefault="0043752B" w:rsidP="0043752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 (curve)</w:t>
            </w:r>
          </w:p>
          <w:p w14:paraId="494EAC49" w14:textId="77777777" w:rsidR="0043752B" w:rsidRDefault="0043752B" w:rsidP="0043752B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Dock”</w:t>
            </w:r>
          </w:p>
          <w:p w14:paraId="6A345378" w14:textId="315ACBF8" w:rsidR="0043752B" w:rsidRDefault="0043752B" w:rsidP="0043752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 (area)</w:t>
            </w:r>
          </w:p>
          <w:p w14:paraId="26F50E14" w14:textId="2CBB356C" w:rsidR="000F6CD7" w:rsidRPr="0043752B" w:rsidRDefault="0043752B" w:rsidP="00F77E5F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Dock”</w:t>
            </w:r>
          </w:p>
          <w:p w14:paraId="2229CC1E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4A5DC9C0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0D2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6B070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53B7F6B" w14:textId="21394445" w:rsidR="000F6CD7" w:rsidRDefault="0011282B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CFCD5D9" wp14:editId="43C4CDB6">
                  <wp:extent cx="3212109" cy="90000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109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417B2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181AC4E" w14:textId="1CE7D194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6514950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74644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3818BE" w14:textId="4E86836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19EAC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89F02A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4B3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2F7B6E" w14:textId="41FA52A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Pontoon</w:t>
            </w:r>
          </w:p>
        </w:tc>
      </w:tr>
      <w:tr w:rsidR="000F6CD7" w:rsidRPr="00AB66B9" w14:paraId="0E5A65BA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4A1E4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AC01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B57847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D4F5C" w14:textId="08E7C92A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32°36'52.3"S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5E80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0684BC9" w14:textId="67D9C67F" w:rsidR="000F6CD7" w:rsidRDefault="0000538F" w:rsidP="000F6C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C303E73" w14:textId="5D03AEA6" w:rsidR="000F6CD7" w:rsidRDefault="000F6CD7" w:rsidP="000F6CD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00538F">
              <w:rPr>
                <w:rFonts w:eastAsia="Times New Roman" w:cstheme="minorHAnsi"/>
                <w:sz w:val="20"/>
                <w:szCs w:val="20"/>
              </w:rPr>
              <w:t>Pontoon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F29CEE8" w14:textId="4C58B9D1" w:rsidR="0000538F" w:rsidRDefault="0000538F" w:rsidP="0000538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 (curve)</w:t>
            </w:r>
          </w:p>
          <w:p w14:paraId="61F37E89" w14:textId="77777777" w:rsidR="0000538F" w:rsidRDefault="0000538F" w:rsidP="0000538F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“Pontoon”</w:t>
            </w:r>
          </w:p>
          <w:p w14:paraId="554A28F5" w14:textId="341E8516" w:rsidR="0000538F" w:rsidRDefault="0000538F" w:rsidP="0000538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 (area)</w:t>
            </w:r>
          </w:p>
          <w:p w14:paraId="61D8B936" w14:textId="2FCBA036" w:rsidR="000F6CD7" w:rsidRPr="0043752B" w:rsidRDefault="0000538F" w:rsidP="00F77E5F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“Pontoon”</w:t>
            </w:r>
          </w:p>
          <w:p w14:paraId="52463B23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20605482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499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CDBEC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B9DD8EF" w14:textId="37273EE7" w:rsidR="000F6CD7" w:rsidRDefault="0011282B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7A50566" wp14:editId="63142B77">
                  <wp:extent cx="3228927" cy="900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2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80763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533AC80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DD22198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55437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3091CAC" w14:textId="05ED1B2C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9DA510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675AA9E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9956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8A5F44" w14:textId="4B0F19C6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Dock area</w:t>
            </w:r>
          </w:p>
        </w:tc>
      </w:tr>
      <w:tr w:rsidR="000F6CD7" w:rsidRPr="00AB66B9" w14:paraId="688E9007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2D1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0AB76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11D4A052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8454B" w14:textId="6E30689C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32°37'36.2"S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258A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7F7EA0F" w14:textId="16538911" w:rsidR="000F6CD7" w:rsidRDefault="00AA7141" w:rsidP="000F6C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Dock Area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CDB33DD" w14:textId="44BAE4FF" w:rsidR="000F6CD7" w:rsidRDefault="000F6CD7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140616">
              <w:rPr>
                <w:rFonts w:eastAsia="Times New Roman" w:cstheme="minorHAnsi"/>
                <w:sz w:val="20"/>
                <w:szCs w:val="20"/>
              </w:rPr>
              <w:t>Tidal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0EFEA8C" w14:textId="44335045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dock = 1 (Tidal)</w:t>
            </w:r>
          </w:p>
          <w:p w14:paraId="7F9B403A" w14:textId="04FD1E80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Maximum permitted draught = 7.4</w:t>
            </w:r>
          </w:p>
          <w:p w14:paraId="7D87C49A" w14:textId="44CF8B1E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</w:t>
            </w:r>
            <w:r w:rsidR="0043752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(permanent)</w:t>
            </w:r>
          </w:p>
          <w:p w14:paraId="61C8FFAA" w14:textId="70685507" w:rsidR="00140616" w:rsidRDefault="00140616" w:rsidP="0014061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Dock Area (surface)</w:t>
            </w:r>
          </w:p>
          <w:p w14:paraId="368FA2F7" w14:textId="01C6F82A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“Wet Dock”</w:t>
            </w:r>
          </w:p>
          <w:p w14:paraId="3F6BAFC7" w14:textId="51488B8F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dock = 2 (Wet Dock)</w:t>
            </w:r>
          </w:p>
          <w:p w14:paraId="21433B2A" w14:textId="1C7055A0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Maximum permitted draught = 5.2</w:t>
            </w:r>
          </w:p>
          <w:p w14:paraId="00618D37" w14:textId="73A61063" w:rsidR="000F6CD7" w:rsidRP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</w:t>
            </w:r>
            <w:r w:rsidR="0043752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(permanent)</w:t>
            </w:r>
          </w:p>
          <w:p w14:paraId="3973280F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3B63CB0A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15A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55892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F438A6B" w14:textId="64237BCD" w:rsidR="000F6CD7" w:rsidRDefault="009F5C28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4051461B" wp14:editId="08FB6376">
                  <wp:extent cx="3371850" cy="14001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1F94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A11FFE" w14:textId="1D5C8CFC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E984AE5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2C66A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6B8424" w14:textId="51AA8ADD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AB937A3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1786DE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57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0B8EF7" w14:textId="22C7DAC6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Gridiron</w:t>
            </w:r>
          </w:p>
        </w:tc>
      </w:tr>
      <w:tr w:rsidR="000F6CD7" w:rsidRPr="00AB66B9" w14:paraId="367FBE0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C038B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A4D1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97C2B75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76D9" w14:textId="40D9D3C9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32°37'36.2"S 62°43'23.1"E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E4E47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72DE5C4" w14:textId="63AD6CDC" w:rsidR="000F6CD7" w:rsidRDefault="00AA7141" w:rsidP="000F6C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Gridiron </w:t>
            </w:r>
            <w:r w:rsidR="000F6CD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6D4604E" w14:textId="760260E8" w:rsidR="000F6CD7" w:rsidRDefault="000F6CD7" w:rsidP="000F6CD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A7141">
              <w:rPr>
                <w:rFonts w:eastAsia="Times New Roman" w:cstheme="minorHAnsi"/>
                <w:sz w:val="20"/>
                <w:szCs w:val="20"/>
              </w:rPr>
              <w:t>Gridiron submerged at high water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5157427" w14:textId="09B09DA3" w:rsidR="00AA7141" w:rsidRDefault="00AA7141" w:rsidP="000F6CD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1FC11CE7" w14:textId="77777777" w:rsidR="00AA7141" w:rsidRDefault="00AA7141" w:rsidP="00AA714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Gridiron (surface)</w:t>
            </w:r>
          </w:p>
          <w:p w14:paraId="4E7E8ABB" w14:textId="1405AB5C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“Gridiron covers and uncovers”</w:t>
            </w:r>
          </w:p>
          <w:p w14:paraId="679D0657" w14:textId="02CFF183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E0932B7" w14:textId="77777777" w:rsidR="00AA7141" w:rsidRDefault="00AA7141" w:rsidP="00AA714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Gridiron (surface)</w:t>
            </w:r>
          </w:p>
          <w:p w14:paraId="11EB5AAB" w14:textId="677ABFE8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“Gridiron awash”</w:t>
            </w:r>
          </w:p>
          <w:p w14:paraId="3C7F4A7B" w14:textId="74FADCD4" w:rsidR="000F6CD7" w:rsidRPr="0043752B" w:rsidRDefault="00AA7141" w:rsidP="00F77E5F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5 (Awash)</w:t>
            </w:r>
          </w:p>
          <w:p w14:paraId="7A5928B9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7402BA5C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F0D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915B6" w14:textId="7889F42A" w:rsidR="000F6CD7" w:rsidRPr="009F5C28" w:rsidRDefault="009F5C28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FF4DD35" wp14:editId="1FD73E5B">
                  <wp:extent cx="4914900" cy="1381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9610A" w14:textId="7E8A8787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237E3B75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78C6F433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7D9C8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EACEAB" w14:textId="0CCE4BC5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8.20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40757F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3A729504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3554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71811A" w14:textId="1FDBC52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Locks</w:t>
            </w:r>
          </w:p>
        </w:tc>
      </w:tr>
      <w:tr w:rsidR="000F6CD7" w:rsidRPr="00AB66B9" w14:paraId="00C3ED5D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B9AB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C07C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690AC94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5AA80" w14:textId="4135163C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32°37'36.2"S 62°47'27.3"E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AE6A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B0FD802" w14:textId="63A71DF6" w:rsidR="000F6CD7" w:rsidRDefault="00A344A0" w:rsidP="000F6CD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Lock Basin (Surface)</w:t>
            </w:r>
          </w:p>
          <w:p w14:paraId="69DE8CE1" w14:textId="11488D84" w:rsidR="000F6CD7" w:rsidRDefault="000F6CD7" w:rsidP="000F6CD7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344A0">
              <w:rPr>
                <w:rFonts w:eastAsia="Times New Roman" w:cstheme="minorHAnsi"/>
                <w:sz w:val="20"/>
                <w:szCs w:val="20"/>
              </w:rPr>
              <w:t>Lock Basin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769BE19" w14:textId="4A052C43" w:rsidR="00A344A0" w:rsidRDefault="00A344A0" w:rsidP="000F6CD7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 (Permanent)</w:t>
            </w:r>
          </w:p>
          <w:p w14:paraId="437FDB3C" w14:textId="2081A8A5" w:rsidR="00A344A0" w:rsidRDefault="00A344A0" w:rsidP="00A344A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Lock Basin (Surface)</w:t>
            </w:r>
          </w:p>
          <w:p w14:paraId="292F7CE9" w14:textId="340AB91D" w:rsidR="00A344A0" w:rsidRDefault="00A344A0" w:rsidP="00A344A0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“Lock Basin Not in Use”</w:t>
            </w:r>
          </w:p>
          <w:p w14:paraId="19CF90DF" w14:textId="09A7474D" w:rsidR="000F6CD7" w:rsidRPr="0043752B" w:rsidRDefault="00A344A0" w:rsidP="00F77E5F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4 (Not in Use)</w:t>
            </w:r>
          </w:p>
          <w:p w14:paraId="4AF57B86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129BFD55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8EF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2FF4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B2E8474" w14:textId="313917BF" w:rsidR="000F6CD7" w:rsidRPr="006023A3" w:rsidRDefault="009F5C28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650BB0C" wp14:editId="1224B233">
                  <wp:extent cx="3343275" cy="14001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E148B" w14:textId="77777777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sectPr w:rsidR="000F6CD7" w:rsidSect="00491E0A">
      <w:headerReference w:type="default" r:id="rId35"/>
      <w:footerReference w:type="default" r:id="rId3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Thomas Richardson [2]" w:date="2023-03-30T16:03:00Z" w:initials="TR">
    <w:p w14:paraId="316C1B5C" w14:textId="355CC187" w:rsidR="00125C40" w:rsidRDefault="00125C40">
      <w:pPr>
        <w:pStyle w:val="CommentText"/>
      </w:pPr>
      <w:r>
        <w:rPr>
          <w:rStyle w:val="CommentReference"/>
        </w:rPr>
        <w:annotationRef/>
      </w:r>
      <w:r>
        <w:t xml:space="preserve">Geometry removed in 1.1.0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6C1B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03141" w16cex:dateUtc="2023-03-30T1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6C1B5C" w16cid:durableId="27D031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1072" w14:textId="77777777" w:rsidR="00814DA9" w:rsidRDefault="00814DA9" w:rsidP="00C501C0">
      <w:pPr>
        <w:spacing w:after="0" w:line="240" w:lineRule="auto"/>
      </w:pPr>
      <w:r>
        <w:separator/>
      </w:r>
    </w:p>
  </w:endnote>
  <w:endnote w:type="continuationSeparator" w:id="0">
    <w:p w14:paraId="41E04137" w14:textId="77777777" w:rsidR="00814DA9" w:rsidRDefault="00814DA9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2C00" w14:textId="77777777" w:rsidR="00814DA9" w:rsidRDefault="00814DA9" w:rsidP="00C501C0">
      <w:pPr>
        <w:spacing w:after="0" w:line="240" w:lineRule="auto"/>
      </w:pPr>
      <w:r>
        <w:separator/>
      </w:r>
    </w:p>
  </w:footnote>
  <w:footnote w:type="continuationSeparator" w:id="0">
    <w:p w14:paraId="3F77DCA4" w14:textId="77777777" w:rsidR="00814DA9" w:rsidRDefault="00814DA9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7517DACF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1D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16BD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85EF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B3D0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9563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924C9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3384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4032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82462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C465F"/>
    <w:multiLevelType w:val="hybridMultilevel"/>
    <w:tmpl w:val="E814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252B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0" w15:restartNumberingAfterBreak="0">
    <w:nsid w:val="68E3116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70DB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1431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4" w15:restartNumberingAfterBreak="0">
    <w:nsid w:val="71C847A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E4E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6"/>
  </w:num>
  <w:num w:numId="2" w16cid:durableId="1705247044">
    <w:abstractNumId w:val="29"/>
  </w:num>
  <w:num w:numId="3" w16cid:durableId="596795816">
    <w:abstractNumId w:val="20"/>
  </w:num>
  <w:num w:numId="4" w16cid:durableId="1793396925">
    <w:abstractNumId w:val="1"/>
  </w:num>
  <w:num w:numId="5" w16cid:durableId="1642688088">
    <w:abstractNumId w:val="27"/>
  </w:num>
  <w:num w:numId="6" w16cid:durableId="104423781">
    <w:abstractNumId w:val="38"/>
  </w:num>
  <w:num w:numId="7" w16cid:durableId="197552784">
    <w:abstractNumId w:val="33"/>
  </w:num>
  <w:num w:numId="8" w16cid:durableId="829364878">
    <w:abstractNumId w:val="37"/>
  </w:num>
  <w:num w:numId="9" w16cid:durableId="2086954836">
    <w:abstractNumId w:val="12"/>
  </w:num>
  <w:num w:numId="10" w16cid:durableId="1257398568">
    <w:abstractNumId w:val="36"/>
  </w:num>
  <w:num w:numId="11" w16cid:durableId="538666908">
    <w:abstractNumId w:val="21"/>
  </w:num>
  <w:num w:numId="12" w16cid:durableId="1418870682">
    <w:abstractNumId w:val="17"/>
  </w:num>
  <w:num w:numId="13" w16cid:durableId="1415516378">
    <w:abstractNumId w:val="11"/>
  </w:num>
  <w:num w:numId="14" w16cid:durableId="1306668649">
    <w:abstractNumId w:val="2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22"/>
  </w:num>
  <w:num w:numId="19" w16cid:durableId="1032878300">
    <w:abstractNumId w:val="8"/>
  </w:num>
  <w:num w:numId="20" w16cid:durableId="715005890">
    <w:abstractNumId w:val="25"/>
  </w:num>
  <w:num w:numId="21" w16cid:durableId="161504981">
    <w:abstractNumId w:val="7"/>
  </w:num>
  <w:num w:numId="22" w16cid:durableId="2127458514">
    <w:abstractNumId w:val="28"/>
  </w:num>
  <w:num w:numId="23" w16cid:durableId="2104448641">
    <w:abstractNumId w:val="23"/>
  </w:num>
  <w:num w:numId="24" w16cid:durableId="211963807">
    <w:abstractNumId w:val="24"/>
  </w:num>
  <w:num w:numId="25" w16cid:durableId="833957889">
    <w:abstractNumId w:val="32"/>
  </w:num>
  <w:num w:numId="26" w16cid:durableId="1062873944">
    <w:abstractNumId w:val="3"/>
  </w:num>
  <w:num w:numId="27" w16cid:durableId="142935145">
    <w:abstractNumId w:val="18"/>
  </w:num>
  <w:num w:numId="28" w16cid:durableId="1054740880">
    <w:abstractNumId w:val="35"/>
  </w:num>
  <w:num w:numId="29" w16cid:durableId="1692103977">
    <w:abstractNumId w:val="31"/>
  </w:num>
  <w:num w:numId="30" w16cid:durableId="1956860805">
    <w:abstractNumId w:val="14"/>
  </w:num>
  <w:num w:numId="31" w16cid:durableId="153255710">
    <w:abstractNumId w:val="6"/>
  </w:num>
  <w:num w:numId="32" w16cid:durableId="935089703">
    <w:abstractNumId w:val="13"/>
  </w:num>
  <w:num w:numId="33" w16cid:durableId="1272202059">
    <w:abstractNumId w:val="15"/>
  </w:num>
  <w:num w:numId="34" w16cid:durableId="4526947">
    <w:abstractNumId w:val="10"/>
  </w:num>
  <w:num w:numId="35" w16cid:durableId="228535324">
    <w:abstractNumId w:val="19"/>
  </w:num>
  <w:num w:numId="36" w16cid:durableId="694187589">
    <w:abstractNumId w:val="9"/>
  </w:num>
  <w:num w:numId="37" w16cid:durableId="728453221">
    <w:abstractNumId w:val="34"/>
  </w:num>
  <w:num w:numId="38" w16cid:durableId="1945575847">
    <w:abstractNumId w:val="30"/>
  </w:num>
  <w:num w:numId="39" w16cid:durableId="726996785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omas Richardson">
    <w15:presenceInfo w15:providerId="AD" w15:userId="S::thomas.richardson@ic-enc.org::99412a82-fcc1-4ae5-9013-4a44f9f6081e"/>
  </w15:person>
  <w15:person w15:author="Thomas Richardson [2]">
    <w15:presenceInfo w15:providerId="AD" w15:userId="S::Thomas.Richardson@ukho.gov.uk::f0a0cc94-0a10-4937-912b-0a26af7192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538F"/>
    <w:rsid w:val="00007A97"/>
    <w:rsid w:val="00015BDE"/>
    <w:rsid w:val="00016BFF"/>
    <w:rsid w:val="00027936"/>
    <w:rsid w:val="00027B69"/>
    <w:rsid w:val="000324F5"/>
    <w:rsid w:val="00032676"/>
    <w:rsid w:val="00040B1E"/>
    <w:rsid w:val="000452FA"/>
    <w:rsid w:val="00047559"/>
    <w:rsid w:val="00051773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13EC"/>
    <w:rsid w:val="000B2572"/>
    <w:rsid w:val="000B5DC9"/>
    <w:rsid w:val="000C0F25"/>
    <w:rsid w:val="000C1735"/>
    <w:rsid w:val="000C7725"/>
    <w:rsid w:val="000E2FCE"/>
    <w:rsid w:val="000F413D"/>
    <w:rsid w:val="000F4319"/>
    <w:rsid w:val="000F4CCF"/>
    <w:rsid w:val="000F5781"/>
    <w:rsid w:val="000F6CD7"/>
    <w:rsid w:val="0011282B"/>
    <w:rsid w:val="00121A98"/>
    <w:rsid w:val="00125C40"/>
    <w:rsid w:val="001321FC"/>
    <w:rsid w:val="00140616"/>
    <w:rsid w:val="001543D1"/>
    <w:rsid w:val="00154ACA"/>
    <w:rsid w:val="001567C0"/>
    <w:rsid w:val="00172731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1374"/>
    <w:rsid w:val="00243ABA"/>
    <w:rsid w:val="0024480A"/>
    <w:rsid w:val="00251D00"/>
    <w:rsid w:val="00252B0F"/>
    <w:rsid w:val="00253A95"/>
    <w:rsid w:val="00256162"/>
    <w:rsid w:val="002727B9"/>
    <w:rsid w:val="00277698"/>
    <w:rsid w:val="0027779E"/>
    <w:rsid w:val="00284D73"/>
    <w:rsid w:val="002869B1"/>
    <w:rsid w:val="00287313"/>
    <w:rsid w:val="00290163"/>
    <w:rsid w:val="0029207E"/>
    <w:rsid w:val="00294730"/>
    <w:rsid w:val="002950E9"/>
    <w:rsid w:val="002A4180"/>
    <w:rsid w:val="002C0827"/>
    <w:rsid w:val="002C2B25"/>
    <w:rsid w:val="002C3223"/>
    <w:rsid w:val="002C50FD"/>
    <w:rsid w:val="002D45F1"/>
    <w:rsid w:val="002E082B"/>
    <w:rsid w:val="002E0F74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2E0F"/>
    <w:rsid w:val="003753BF"/>
    <w:rsid w:val="00383E9D"/>
    <w:rsid w:val="003857C2"/>
    <w:rsid w:val="003900EB"/>
    <w:rsid w:val="0039089B"/>
    <w:rsid w:val="00392CE9"/>
    <w:rsid w:val="00393C3B"/>
    <w:rsid w:val="00395A5A"/>
    <w:rsid w:val="00397A77"/>
    <w:rsid w:val="003A23F6"/>
    <w:rsid w:val="003A4BC0"/>
    <w:rsid w:val="003B672F"/>
    <w:rsid w:val="003C036A"/>
    <w:rsid w:val="003C0821"/>
    <w:rsid w:val="003C4864"/>
    <w:rsid w:val="003E1BE5"/>
    <w:rsid w:val="003E348A"/>
    <w:rsid w:val="003E40A7"/>
    <w:rsid w:val="003E5DC2"/>
    <w:rsid w:val="003F0722"/>
    <w:rsid w:val="003F3834"/>
    <w:rsid w:val="003F3F5B"/>
    <w:rsid w:val="003F53EF"/>
    <w:rsid w:val="00401E2F"/>
    <w:rsid w:val="004046EB"/>
    <w:rsid w:val="0040587D"/>
    <w:rsid w:val="004130A5"/>
    <w:rsid w:val="004156E1"/>
    <w:rsid w:val="00423F1D"/>
    <w:rsid w:val="00424701"/>
    <w:rsid w:val="00435645"/>
    <w:rsid w:val="00436EB6"/>
    <w:rsid w:val="0043752B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167B"/>
    <w:rsid w:val="00484ECB"/>
    <w:rsid w:val="004871BD"/>
    <w:rsid w:val="004900E0"/>
    <w:rsid w:val="00491E0A"/>
    <w:rsid w:val="004A0F9B"/>
    <w:rsid w:val="004A3AB1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3EA4"/>
    <w:rsid w:val="004C546B"/>
    <w:rsid w:val="004C5ED7"/>
    <w:rsid w:val="004C7445"/>
    <w:rsid w:val="004C7511"/>
    <w:rsid w:val="004F50DD"/>
    <w:rsid w:val="004F5445"/>
    <w:rsid w:val="004F5EE9"/>
    <w:rsid w:val="00500A86"/>
    <w:rsid w:val="00504884"/>
    <w:rsid w:val="00507EEE"/>
    <w:rsid w:val="005126C2"/>
    <w:rsid w:val="00513387"/>
    <w:rsid w:val="005217D0"/>
    <w:rsid w:val="005352DB"/>
    <w:rsid w:val="00545671"/>
    <w:rsid w:val="00546AF0"/>
    <w:rsid w:val="005477C8"/>
    <w:rsid w:val="00550A5F"/>
    <w:rsid w:val="00550D8E"/>
    <w:rsid w:val="0056034C"/>
    <w:rsid w:val="00561BA5"/>
    <w:rsid w:val="005625F4"/>
    <w:rsid w:val="005722C8"/>
    <w:rsid w:val="0057363E"/>
    <w:rsid w:val="0057504A"/>
    <w:rsid w:val="005775AA"/>
    <w:rsid w:val="00580791"/>
    <w:rsid w:val="005815FA"/>
    <w:rsid w:val="00581B4D"/>
    <w:rsid w:val="00581D4A"/>
    <w:rsid w:val="00583871"/>
    <w:rsid w:val="00584975"/>
    <w:rsid w:val="00585E46"/>
    <w:rsid w:val="0059537B"/>
    <w:rsid w:val="00595FF4"/>
    <w:rsid w:val="005A1934"/>
    <w:rsid w:val="005A2883"/>
    <w:rsid w:val="005A2D0C"/>
    <w:rsid w:val="005A304E"/>
    <w:rsid w:val="005C43AB"/>
    <w:rsid w:val="005C78D5"/>
    <w:rsid w:val="005D6A63"/>
    <w:rsid w:val="005E2D2A"/>
    <w:rsid w:val="005F63B8"/>
    <w:rsid w:val="006023A3"/>
    <w:rsid w:val="00611534"/>
    <w:rsid w:val="006117F0"/>
    <w:rsid w:val="00612EB2"/>
    <w:rsid w:val="0061520D"/>
    <w:rsid w:val="00617142"/>
    <w:rsid w:val="00620E38"/>
    <w:rsid w:val="006252E9"/>
    <w:rsid w:val="00625D14"/>
    <w:rsid w:val="006269E8"/>
    <w:rsid w:val="00627C77"/>
    <w:rsid w:val="00633893"/>
    <w:rsid w:val="00633C8C"/>
    <w:rsid w:val="00635817"/>
    <w:rsid w:val="00643C31"/>
    <w:rsid w:val="006517E5"/>
    <w:rsid w:val="00652001"/>
    <w:rsid w:val="00656EC5"/>
    <w:rsid w:val="00662CF1"/>
    <w:rsid w:val="006874A4"/>
    <w:rsid w:val="00690EB5"/>
    <w:rsid w:val="00695623"/>
    <w:rsid w:val="00696F7C"/>
    <w:rsid w:val="006977B3"/>
    <w:rsid w:val="006A21E3"/>
    <w:rsid w:val="006A4EAF"/>
    <w:rsid w:val="006A612B"/>
    <w:rsid w:val="006A7ECB"/>
    <w:rsid w:val="006B13C7"/>
    <w:rsid w:val="006B1EBB"/>
    <w:rsid w:val="006B7EB3"/>
    <w:rsid w:val="006D0E00"/>
    <w:rsid w:val="006D18AA"/>
    <w:rsid w:val="006D58E5"/>
    <w:rsid w:val="006D60CF"/>
    <w:rsid w:val="006F212C"/>
    <w:rsid w:val="006F31A7"/>
    <w:rsid w:val="0070459C"/>
    <w:rsid w:val="007055B5"/>
    <w:rsid w:val="007068D8"/>
    <w:rsid w:val="00713CB2"/>
    <w:rsid w:val="00735500"/>
    <w:rsid w:val="007449DC"/>
    <w:rsid w:val="007510A2"/>
    <w:rsid w:val="00752046"/>
    <w:rsid w:val="0075374F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A5BDF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07E42"/>
    <w:rsid w:val="00814DA9"/>
    <w:rsid w:val="00817C52"/>
    <w:rsid w:val="0082508F"/>
    <w:rsid w:val="008266B3"/>
    <w:rsid w:val="00827EE8"/>
    <w:rsid w:val="0083054E"/>
    <w:rsid w:val="0083097C"/>
    <w:rsid w:val="00831EFB"/>
    <w:rsid w:val="0083395F"/>
    <w:rsid w:val="008350BE"/>
    <w:rsid w:val="00843B99"/>
    <w:rsid w:val="00855EFC"/>
    <w:rsid w:val="00870C4C"/>
    <w:rsid w:val="00875A0E"/>
    <w:rsid w:val="00876F4D"/>
    <w:rsid w:val="00883104"/>
    <w:rsid w:val="008841C9"/>
    <w:rsid w:val="00884548"/>
    <w:rsid w:val="00890032"/>
    <w:rsid w:val="008956B5"/>
    <w:rsid w:val="008B4FAD"/>
    <w:rsid w:val="008B5884"/>
    <w:rsid w:val="008B5CF6"/>
    <w:rsid w:val="008C54EA"/>
    <w:rsid w:val="008D3675"/>
    <w:rsid w:val="008D3FEE"/>
    <w:rsid w:val="008D554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01C3"/>
    <w:rsid w:val="00951428"/>
    <w:rsid w:val="009579D3"/>
    <w:rsid w:val="0096065E"/>
    <w:rsid w:val="00966375"/>
    <w:rsid w:val="00967E16"/>
    <w:rsid w:val="0097265D"/>
    <w:rsid w:val="009739FA"/>
    <w:rsid w:val="0097568E"/>
    <w:rsid w:val="00984D08"/>
    <w:rsid w:val="009853BE"/>
    <w:rsid w:val="00987DC1"/>
    <w:rsid w:val="0099140B"/>
    <w:rsid w:val="009949F5"/>
    <w:rsid w:val="009A2975"/>
    <w:rsid w:val="009A742A"/>
    <w:rsid w:val="009B020B"/>
    <w:rsid w:val="009B092E"/>
    <w:rsid w:val="009B5BCD"/>
    <w:rsid w:val="009C2971"/>
    <w:rsid w:val="009C5693"/>
    <w:rsid w:val="009E2F5B"/>
    <w:rsid w:val="009E36CF"/>
    <w:rsid w:val="009E43A8"/>
    <w:rsid w:val="009E55F0"/>
    <w:rsid w:val="009E6110"/>
    <w:rsid w:val="009E6910"/>
    <w:rsid w:val="009F5C28"/>
    <w:rsid w:val="009F60C9"/>
    <w:rsid w:val="00A1092F"/>
    <w:rsid w:val="00A15778"/>
    <w:rsid w:val="00A20C03"/>
    <w:rsid w:val="00A225A0"/>
    <w:rsid w:val="00A2380D"/>
    <w:rsid w:val="00A26EEB"/>
    <w:rsid w:val="00A309B2"/>
    <w:rsid w:val="00A32346"/>
    <w:rsid w:val="00A338E1"/>
    <w:rsid w:val="00A344A0"/>
    <w:rsid w:val="00A37CD1"/>
    <w:rsid w:val="00A41AD3"/>
    <w:rsid w:val="00A4486F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1C4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A7141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2313"/>
    <w:rsid w:val="00BD53BA"/>
    <w:rsid w:val="00BD6C04"/>
    <w:rsid w:val="00BE02E1"/>
    <w:rsid w:val="00BE0989"/>
    <w:rsid w:val="00BE5383"/>
    <w:rsid w:val="00BF2690"/>
    <w:rsid w:val="00BF4D5C"/>
    <w:rsid w:val="00BF6F20"/>
    <w:rsid w:val="00BF7B95"/>
    <w:rsid w:val="00C0396B"/>
    <w:rsid w:val="00C121A3"/>
    <w:rsid w:val="00C12BA2"/>
    <w:rsid w:val="00C14D3B"/>
    <w:rsid w:val="00C179CD"/>
    <w:rsid w:val="00C236F7"/>
    <w:rsid w:val="00C35365"/>
    <w:rsid w:val="00C437E7"/>
    <w:rsid w:val="00C4387E"/>
    <w:rsid w:val="00C43AC3"/>
    <w:rsid w:val="00C45929"/>
    <w:rsid w:val="00C501C0"/>
    <w:rsid w:val="00C50ACF"/>
    <w:rsid w:val="00C5231B"/>
    <w:rsid w:val="00C54CFF"/>
    <w:rsid w:val="00C569A0"/>
    <w:rsid w:val="00C66911"/>
    <w:rsid w:val="00C71881"/>
    <w:rsid w:val="00C71A3F"/>
    <w:rsid w:val="00C71B7D"/>
    <w:rsid w:val="00C72058"/>
    <w:rsid w:val="00C73401"/>
    <w:rsid w:val="00C74928"/>
    <w:rsid w:val="00C77360"/>
    <w:rsid w:val="00C85DBB"/>
    <w:rsid w:val="00C94C14"/>
    <w:rsid w:val="00CA0754"/>
    <w:rsid w:val="00CA59AE"/>
    <w:rsid w:val="00CB6CD9"/>
    <w:rsid w:val="00CC28C0"/>
    <w:rsid w:val="00CC6331"/>
    <w:rsid w:val="00CC7029"/>
    <w:rsid w:val="00CD6692"/>
    <w:rsid w:val="00CE1B74"/>
    <w:rsid w:val="00CE55A9"/>
    <w:rsid w:val="00CF1F46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47F28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91E55"/>
    <w:rsid w:val="00DB11F7"/>
    <w:rsid w:val="00DB2BBC"/>
    <w:rsid w:val="00DB508D"/>
    <w:rsid w:val="00DC0238"/>
    <w:rsid w:val="00DC127E"/>
    <w:rsid w:val="00DC7579"/>
    <w:rsid w:val="00DD34F6"/>
    <w:rsid w:val="00DD3837"/>
    <w:rsid w:val="00DD4E49"/>
    <w:rsid w:val="00DD5A16"/>
    <w:rsid w:val="00DE12B2"/>
    <w:rsid w:val="00DE2E28"/>
    <w:rsid w:val="00DE3936"/>
    <w:rsid w:val="00DE630C"/>
    <w:rsid w:val="00DE6BBA"/>
    <w:rsid w:val="00DE76DE"/>
    <w:rsid w:val="00E01CF5"/>
    <w:rsid w:val="00E03745"/>
    <w:rsid w:val="00E12512"/>
    <w:rsid w:val="00E14435"/>
    <w:rsid w:val="00E23FD4"/>
    <w:rsid w:val="00E320A3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2DD"/>
    <w:rsid w:val="00F563A3"/>
    <w:rsid w:val="00F63487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A65CF"/>
    <w:rsid w:val="00FB45D3"/>
    <w:rsid w:val="00FB4F24"/>
    <w:rsid w:val="00FC6896"/>
    <w:rsid w:val="00FD1D64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3C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paragraph" w:customStyle="1" w:styleId="paragraph">
    <w:name w:val="paragraph"/>
    <w:basedOn w:val="Normal"/>
    <w:rsid w:val="00FD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FD1D64"/>
  </w:style>
  <w:style w:type="character" w:customStyle="1" w:styleId="eop">
    <w:name w:val="eop"/>
    <w:basedOn w:val="DefaultParagraphFont"/>
    <w:rsid w:val="00FD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18/08/relationships/commentsExtensible" Target="commentsExtensible.xml"/><Relationship Id="rId33" Type="http://schemas.openxmlformats.org/officeDocument/2006/relationships/image" Target="media/image18.png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microsoft.com/office/2016/09/relationships/commentsIds" Target="commentsIds.xml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microsoft.com/office/2011/relationships/commentsExtended" Target="commentsExtended.xml"/><Relationship Id="rId28" Type="http://schemas.openxmlformats.org/officeDocument/2006/relationships/image" Target="media/image13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comments" Target="comments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AD9C1D-8AFC-4AB7-9681-110DB969C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2</cp:revision>
  <dcterms:created xsi:type="dcterms:W3CDTF">2023-03-30T15:03:00Z</dcterms:created>
  <dcterms:modified xsi:type="dcterms:W3CDTF">2023-03-30T15:03:00Z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